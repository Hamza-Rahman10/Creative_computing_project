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9A74" w14:textId="149D39F5" w:rsidR="005246C2" w:rsidRDefault="006F5AC2" w:rsidP="00802101">
      <w:pPr>
        <w:spacing w:after="0" w:line="240" w:lineRule="auto"/>
        <w:ind w:left="494" w:right="-20"/>
        <w:rPr>
          <w:rFonts w:ascii="Arial" w:eastAsia="Arial" w:hAnsi="Arial" w:cs="Arial"/>
          <w:b/>
          <w:bCs/>
          <w:color w:val="231F20"/>
          <w:sz w:val="36"/>
          <w:szCs w:val="36"/>
        </w:rPr>
      </w:pPr>
      <w:r>
        <w:rPr>
          <w:noProof/>
        </w:rPr>
        <w:drawing>
          <wp:anchor distT="0" distB="0" distL="114300" distR="114300" simplePos="0" relativeHeight="251657728" behindDoc="0" locked="0" layoutInCell="1" allowOverlap="1" wp14:anchorId="4E970C21" wp14:editId="11696D92">
            <wp:simplePos x="0" y="0"/>
            <wp:positionH relativeFrom="margin">
              <wp:posOffset>4810125</wp:posOffset>
            </wp:positionH>
            <wp:positionV relativeFrom="margin">
              <wp:posOffset>-257175</wp:posOffset>
            </wp:positionV>
            <wp:extent cx="1933575" cy="752475"/>
            <wp:effectExtent l="0" t="0" r="0" b="0"/>
            <wp:wrapSquare wrapText="bothSides"/>
            <wp:docPr id="2" name="Picture 2" descr="darkGrey_Goldsmiths_Po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kGrey_Goldsmiths_Pos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E3E" w:rsidRPr="00BD528D">
        <w:rPr>
          <w:rFonts w:ascii="Arial" w:eastAsia="Arial" w:hAnsi="Arial" w:cs="Arial"/>
          <w:b/>
          <w:bCs/>
          <w:color w:val="231F20"/>
          <w:sz w:val="36"/>
          <w:szCs w:val="36"/>
        </w:rPr>
        <w:t>Module</w:t>
      </w:r>
      <w:r w:rsidR="00802101">
        <w:rPr>
          <w:rFonts w:ascii="Arial" w:eastAsia="Arial" w:hAnsi="Arial" w:cs="Arial"/>
          <w:b/>
          <w:bCs/>
          <w:color w:val="231F20"/>
          <w:sz w:val="36"/>
          <w:szCs w:val="36"/>
        </w:rPr>
        <w:t xml:space="preserve"> Specification</w:t>
      </w:r>
    </w:p>
    <w:p w14:paraId="4C130EE2" w14:textId="77777777" w:rsidR="00802101" w:rsidRPr="00802101" w:rsidRDefault="00802101" w:rsidP="00802101">
      <w:pPr>
        <w:spacing w:after="0" w:line="240" w:lineRule="auto"/>
        <w:ind w:left="494" w:right="-20"/>
        <w:rPr>
          <w:rFonts w:ascii="Arial" w:eastAsia="Arial" w:hAnsi="Arial" w:cs="Arial"/>
          <w:sz w:val="36"/>
          <w:szCs w:val="36"/>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2400"/>
        <w:gridCol w:w="548"/>
        <w:gridCol w:w="1401"/>
        <w:gridCol w:w="1643"/>
        <w:gridCol w:w="846"/>
        <w:gridCol w:w="1097"/>
      </w:tblGrid>
      <w:tr w:rsidR="00CB6483" w:rsidRPr="00567760" w14:paraId="215C0192" w14:textId="77777777" w:rsidTr="00567760">
        <w:trPr>
          <w:trHeight w:val="235"/>
        </w:trPr>
        <w:tc>
          <w:tcPr>
            <w:tcW w:w="2838" w:type="dxa"/>
            <w:shd w:val="clear" w:color="auto" w:fill="auto"/>
          </w:tcPr>
          <w:p w14:paraId="122EDD88" w14:textId="77777777" w:rsidR="00CB6483" w:rsidRPr="00567760" w:rsidRDefault="00CB6483" w:rsidP="00567760">
            <w:pPr>
              <w:spacing w:after="0" w:line="240" w:lineRule="auto"/>
              <w:ind w:left="-252" w:firstLine="252"/>
              <w:rPr>
                <w:rFonts w:ascii="Arial" w:eastAsia="Arial" w:hAnsi="Arial" w:cs="Arial"/>
                <w:u w:val="single"/>
              </w:rPr>
            </w:pPr>
            <w:r w:rsidRPr="00567760">
              <w:rPr>
                <w:rFonts w:ascii="Arial" w:eastAsia="Arial" w:hAnsi="Arial" w:cs="Arial"/>
                <w:color w:val="231F20"/>
                <w:position w:val="-1"/>
              </w:rPr>
              <w:t>Module</w:t>
            </w:r>
            <w:r w:rsidRPr="00567760">
              <w:rPr>
                <w:rFonts w:ascii="Arial" w:eastAsia="Arial" w:hAnsi="Arial" w:cs="Arial"/>
                <w:color w:val="231F20"/>
                <w:spacing w:val="8"/>
                <w:position w:val="-1"/>
              </w:rPr>
              <w:t xml:space="preserve"> </w:t>
            </w:r>
            <w:r w:rsidRPr="00567760">
              <w:rPr>
                <w:rFonts w:ascii="Arial" w:eastAsia="Arial" w:hAnsi="Arial" w:cs="Arial"/>
                <w:color w:val="231F20"/>
                <w:w w:val="101"/>
                <w:position w:val="-1"/>
              </w:rPr>
              <w:t>Title</w:t>
            </w:r>
            <w:r w:rsidR="00825543" w:rsidRPr="00567760">
              <w:rPr>
                <w:rFonts w:ascii="Arial" w:eastAsia="Arial" w:hAnsi="Arial" w:cs="Arial"/>
                <w:color w:val="231F20"/>
                <w:w w:val="101"/>
                <w:position w:val="-1"/>
              </w:rPr>
              <w:t>:</w:t>
            </w:r>
          </w:p>
        </w:tc>
        <w:tc>
          <w:tcPr>
            <w:tcW w:w="7935" w:type="dxa"/>
            <w:gridSpan w:val="6"/>
            <w:shd w:val="clear" w:color="auto" w:fill="auto"/>
          </w:tcPr>
          <w:p w14:paraId="2AF558CA" w14:textId="5D5084C6" w:rsidR="00CB6483" w:rsidRPr="00567760" w:rsidRDefault="00196585" w:rsidP="00196585">
            <w:pPr>
              <w:spacing w:after="0" w:line="240" w:lineRule="auto"/>
              <w:ind w:firstLine="720"/>
              <w:rPr>
                <w:rFonts w:ascii="Arial" w:eastAsia="Arial" w:hAnsi="Arial" w:cs="Arial"/>
              </w:rPr>
            </w:pPr>
            <w:r>
              <w:rPr>
                <w:rFonts w:ascii="Arial" w:eastAsia="Arial" w:hAnsi="Arial" w:cs="Arial"/>
              </w:rPr>
              <w:t>Creative Computing Project 1</w:t>
            </w:r>
          </w:p>
        </w:tc>
      </w:tr>
      <w:tr w:rsidR="00510B02" w:rsidRPr="00567760" w14:paraId="05C2C583" w14:textId="77777777" w:rsidTr="00567760">
        <w:trPr>
          <w:trHeight w:val="297"/>
        </w:trPr>
        <w:tc>
          <w:tcPr>
            <w:tcW w:w="2838" w:type="dxa"/>
            <w:shd w:val="clear" w:color="auto" w:fill="auto"/>
          </w:tcPr>
          <w:p w14:paraId="61B4FCC1" w14:textId="77777777" w:rsidR="009743B3" w:rsidRPr="00567760" w:rsidRDefault="009743B3" w:rsidP="00567760">
            <w:pPr>
              <w:spacing w:after="0" w:line="240" w:lineRule="auto"/>
              <w:ind w:right="-20"/>
              <w:rPr>
                <w:rFonts w:ascii="Arial" w:eastAsia="Arial" w:hAnsi="Arial" w:cs="Arial"/>
                <w:color w:val="231F20"/>
                <w:position w:val="-1"/>
              </w:rPr>
            </w:pPr>
            <w:r w:rsidRPr="00567760">
              <w:rPr>
                <w:rFonts w:ascii="Arial" w:eastAsia="Arial" w:hAnsi="Arial" w:cs="Arial"/>
                <w:color w:val="231F20"/>
                <w:position w:val="-1"/>
              </w:rPr>
              <w:t>Module Code</w:t>
            </w:r>
            <w:r w:rsidR="00825543" w:rsidRPr="00567760">
              <w:rPr>
                <w:rFonts w:ascii="Arial" w:eastAsia="Arial" w:hAnsi="Arial" w:cs="Arial"/>
                <w:color w:val="231F20"/>
                <w:position w:val="-1"/>
              </w:rPr>
              <w:t>:</w:t>
            </w:r>
          </w:p>
        </w:tc>
        <w:tc>
          <w:tcPr>
            <w:tcW w:w="2948" w:type="dxa"/>
            <w:gridSpan w:val="2"/>
            <w:shd w:val="clear" w:color="auto" w:fill="auto"/>
          </w:tcPr>
          <w:p w14:paraId="77515339" w14:textId="7BA45D8C" w:rsidR="009743B3" w:rsidRPr="00567760" w:rsidRDefault="003A76CE" w:rsidP="00567760">
            <w:pPr>
              <w:spacing w:after="0" w:line="240" w:lineRule="auto"/>
              <w:rPr>
                <w:rFonts w:ascii="Arial" w:eastAsia="Arial" w:hAnsi="Arial" w:cs="Arial"/>
              </w:rPr>
            </w:pPr>
            <w:r>
              <w:rPr>
                <w:rFonts w:ascii="Arial" w:eastAsia="Arial" w:hAnsi="Arial" w:cs="Arial"/>
              </w:rPr>
              <w:t>IS51013X</w:t>
            </w:r>
          </w:p>
        </w:tc>
        <w:tc>
          <w:tcPr>
            <w:tcW w:w="1401" w:type="dxa"/>
            <w:shd w:val="clear" w:color="auto" w:fill="auto"/>
          </w:tcPr>
          <w:p w14:paraId="05F2AD1E" w14:textId="77777777" w:rsidR="009743B3" w:rsidRPr="00567760" w:rsidRDefault="009743B3" w:rsidP="00567760">
            <w:pPr>
              <w:spacing w:after="0" w:line="240" w:lineRule="auto"/>
              <w:rPr>
                <w:rFonts w:ascii="Arial" w:eastAsia="Arial" w:hAnsi="Arial" w:cs="Arial"/>
              </w:rPr>
            </w:pPr>
            <w:r w:rsidRPr="00567760">
              <w:rPr>
                <w:rFonts w:ascii="Arial" w:eastAsia="Arial" w:hAnsi="Arial" w:cs="Arial"/>
              </w:rPr>
              <w:t>Credit Value</w:t>
            </w:r>
            <w:r w:rsidR="00825543" w:rsidRPr="00567760">
              <w:rPr>
                <w:rFonts w:ascii="Arial" w:eastAsia="Arial" w:hAnsi="Arial" w:cs="Arial"/>
              </w:rPr>
              <w:t>:</w:t>
            </w:r>
          </w:p>
        </w:tc>
        <w:tc>
          <w:tcPr>
            <w:tcW w:w="1643" w:type="dxa"/>
            <w:shd w:val="clear" w:color="auto" w:fill="auto"/>
          </w:tcPr>
          <w:p w14:paraId="49E811AB" w14:textId="52470E49" w:rsidR="009743B3" w:rsidRPr="00567760" w:rsidRDefault="003A76CE" w:rsidP="00567760">
            <w:pPr>
              <w:spacing w:after="0" w:line="240" w:lineRule="auto"/>
              <w:rPr>
                <w:rFonts w:ascii="Arial" w:eastAsia="Arial" w:hAnsi="Arial" w:cs="Arial"/>
              </w:rPr>
            </w:pPr>
            <w:r>
              <w:rPr>
                <w:rFonts w:ascii="Arial" w:eastAsia="Arial" w:hAnsi="Arial" w:cs="Arial"/>
              </w:rPr>
              <w:t>15</w:t>
            </w:r>
          </w:p>
        </w:tc>
        <w:tc>
          <w:tcPr>
            <w:tcW w:w="846" w:type="dxa"/>
            <w:shd w:val="clear" w:color="auto" w:fill="auto"/>
          </w:tcPr>
          <w:p w14:paraId="66FAA8AE" w14:textId="77777777" w:rsidR="009743B3" w:rsidRPr="00567760" w:rsidRDefault="009743B3" w:rsidP="00567760">
            <w:pPr>
              <w:spacing w:after="0" w:line="240" w:lineRule="auto"/>
              <w:rPr>
                <w:rFonts w:ascii="Arial" w:eastAsia="Arial" w:hAnsi="Arial" w:cs="Arial"/>
              </w:rPr>
            </w:pPr>
            <w:r w:rsidRPr="00567760">
              <w:rPr>
                <w:rFonts w:ascii="Arial" w:eastAsia="Arial" w:hAnsi="Arial" w:cs="Arial"/>
              </w:rPr>
              <w:t>Level</w:t>
            </w:r>
            <w:r w:rsidR="00825543" w:rsidRPr="00567760">
              <w:rPr>
                <w:rFonts w:ascii="Arial" w:eastAsia="Arial" w:hAnsi="Arial" w:cs="Arial"/>
              </w:rPr>
              <w:t>:</w:t>
            </w:r>
          </w:p>
        </w:tc>
        <w:tc>
          <w:tcPr>
            <w:tcW w:w="1097" w:type="dxa"/>
            <w:shd w:val="clear" w:color="auto" w:fill="auto"/>
          </w:tcPr>
          <w:p w14:paraId="39261A11" w14:textId="0AFBDEF0" w:rsidR="009743B3" w:rsidRPr="00567760" w:rsidRDefault="003A76CE" w:rsidP="00567760">
            <w:pPr>
              <w:spacing w:after="0" w:line="240" w:lineRule="auto"/>
              <w:rPr>
                <w:rFonts w:ascii="Arial" w:eastAsia="Arial" w:hAnsi="Arial" w:cs="Arial"/>
              </w:rPr>
            </w:pPr>
            <w:r>
              <w:rPr>
                <w:rFonts w:ascii="Arial" w:eastAsia="Arial" w:hAnsi="Arial" w:cs="Arial"/>
              </w:rPr>
              <w:t>4</w:t>
            </w:r>
          </w:p>
        </w:tc>
      </w:tr>
      <w:tr w:rsidR="00FE6E02" w:rsidRPr="00567760" w14:paraId="38693199" w14:textId="77777777" w:rsidTr="00567760">
        <w:trPr>
          <w:trHeight w:val="287"/>
        </w:trPr>
        <w:tc>
          <w:tcPr>
            <w:tcW w:w="2838" w:type="dxa"/>
            <w:shd w:val="clear" w:color="auto" w:fill="auto"/>
          </w:tcPr>
          <w:p w14:paraId="1C1FE312" w14:textId="77777777" w:rsidR="00FE6E02" w:rsidRPr="00567760" w:rsidRDefault="001C47D8" w:rsidP="00567760">
            <w:pPr>
              <w:spacing w:after="0" w:line="240" w:lineRule="auto"/>
              <w:ind w:right="-20"/>
              <w:rPr>
                <w:rFonts w:ascii="Arial" w:eastAsia="Arial" w:hAnsi="Arial" w:cs="Arial"/>
                <w:color w:val="231F20"/>
                <w:position w:val="-1"/>
              </w:rPr>
            </w:pPr>
            <w:r w:rsidRPr="00567760">
              <w:rPr>
                <w:rFonts w:ascii="Arial" w:hAnsi="Arial" w:cs="Arial"/>
                <w:lang w:val="en-GB"/>
              </w:rPr>
              <w:t>Responsible Department/ Institute/</w:t>
            </w:r>
            <w:r w:rsidR="00FE6E02" w:rsidRPr="00567760">
              <w:rPr>
                <w:rFonts w:ascii="Arial" w:hAnsi="Arial" w:cs="Arial"/>
                <w:lang w:val="en-GB"/>
              </w:rPr>
              <w:t>Centre</w:t>
            </w:r>
            <w:r w:rsidR="00825543" w:rsidRPr="00567760">
              <w:rPr>
                <w:rFonts w:ascii="Arial" w:hAnsi="Arial" w:cs="Arial"/>
                <w:lang w:val="en-GB"/>
              </w:rPr>
              <w:t>:</w:t>
            </w:r>
          </w:p>
        </w:tc>
        <w:tc>
          <w:tcPr>
            <w:tcW w:w="7935" w:type="dxa"/>
            <w:gridSpan w:val="6"/>
            <w:shd w:val="clear" w:color="auto" w:fill="auto"/>
          </w:tcPr>
          <w:p w14:paraId="0E56F106" w14:textId="04EB4F1F" w:rsidR="003023D9" w:rsidRPr="00567760" w:rsidRDefault="003A76CE" w:rsidP="00567760">
            <w:pPr>
              <w:spacing w:after="0" w:line="240" w:lineRule="auto"/>
              <w:rPr>
                <w:rFonts w:ascii="Arial" w:eastAsia="Arial" w:hAnsi="Arial" w:cs="Arial"/>
              </w:rPr>
            </w:pPr>
            <w:r>
              <w:rPr>
                <w:rFonts w:ascii="Arial" w:eastAsia="Arial" w:hAnsi="Arial" w:cs="Arial"/>
              </w:rPr>
              <w:t>Computing</w:t>
            </w:r>
          </w:p>
        </w:tc>
      </w:tr>
      <w:tr w:rsidR="004448F4" w:rsidRPr="00567760" w14:paraId="346BFA7C" w14:textId="77777777" w:rsidTr="003364E2">
        <w:trPr>
          <w:trHeight w:val="552"/>
        </w:trPr>
        <w:tc>
          <w:tcPr>
            <w:tcW w:w="2838" w:type="dxa"/>
            <w:shd w:val="clear" w:color="auto" w:fill="auto"/>
          </w:tcPr>
          <w:p w14:paraId="36A079D3" w14:textId="77777777" w:rsidR="003364E2" w:rsidRPr="00804395" w:rsidRDefault="004448F4" w:rsidP="00766F35">
            <w:pPr>
              <w:spacing w:after="0" w:line="240" w:lineRule="auto"/>
              <w:ind w:right="-20"/>
              <w:rPr>
                <w:rFonts w:ascii="Arial" w:hAnsi="Arial" w:cs="Arial"/>
                <w:color w:val="000000" w:themeColor="text1"/>
                <w:lang w:val="en-GB"/>
              </w:rPr>
            </w:pPr>
            <w:r w:rsidRPr="00804395">
              <w:rPr>
                <w:rFonts w:ascii="Arial" w:hAnsi="Arial" w:cs="Arial"/>
                <w:color w:val="000000" w:themeColor="text1"/>
                <w:lang w:val="en-GB"/>
              </w:rPr>
              <w:t xml:space="preserve">Module </w:t>
            </w:r>
            <w:proofErr w:type="spellStart"/>
            <w:r w:rsidR="00CB027A" w:rsidRPr="00804395">
              <w:rPr>
                <w:rFonts w:ascii="Arial" w:hAnsi="Arial" w:cs="Arial"/>
                <w:color w:val="000000" w:themeColor="text1"/>
                <w:lang w:val="en-GB"/>
              </w:rPr>
              <w:t>HECoS</w:t>
            </w:r>
            <w:proofErr w:type="spellEnd"/>
            <w:r w:rsidR="00CB027A" w:rsidRPr="00804395">
              <w:rPr>
                <w:rFonts w:ascii="Arial" w:hAnsi="Arial" w:cs="Arial"/>
                <w:color w:val="000000" w:themeColor="text1"/>
                <w:lang w:val="en-GB"/>
              </w:rPr>
              <w:t xml:space="preserve"> </w:t>
            </w:r>
            <w:r w:rsidRPr="00804395">
              <w:rPr>
                <w:rFonts w:ascii="Arial" w:hAnsi="Arial" w:cs="Arial"/>
                <w:color w:val="000000" w:themeColor="text1"/>
                <w:lang w:val="en-GB"/>
              </w:rPr>
              <w:t>Subject</w:t>
            </w:r>
            <w:r w:rsidR="003364E2" w:rsidRPr="00804395">
              <w:rPr>
                <w:rFonts w:ascii="Arial" w:hAnsi="Arial" w:cs="Arial"/>
                <w:color w:val="000000" w:themeColor="text1"/>
                <w:lang w:val="en-GB"/>
              </w:rPr>
              <w:t>(s)</w:t>
            </w:r>
            <w:r w:rsidRPr="00804395">
              <w:rPr>
                <w:rFonts w:ascii="Arial" w:hAnsi="Arial" w:cs="Arial"/>
                <w:color w:val="000000" w:themeColor="text1"/>
                <w:lang w:val="en-GB"/>
              </w:rPr>
              <w:t xml:space="preserve"> and </w:t>
            </w:r>
            <w:r w:rsidR="00CB027A" w:rsidRPr="00804395">
              <w:rPr>
                <w:rFonts w:ascii="Arial" w:hAnsi="Arial" w:cs="Arial"/>
                <w:color w:val="000000" w:themeColor="text1"/>
                <w:lang w:val="en-GB"/>
              </w:rPr>
              <w:t>P</w:t>
            </w:r>
            <w:r w:rsidRPr="00804395">
              <w:rPr>
                <w:rFonts w:ascii="Arial" w:hAnsi="Arial" w:cs="Arial"/>
                <w:color w:val="000000" w:themeColor="text1"/>
                <w:lang w:val="en-GB"/>
              </w:rPr>
              <w:t>ercentage</w:t>
            </w:r>
            <w:r w:rsidR="003364E2" w:rsidRPr="00804395">
              <w:rPr>
                <w:rFonts w:ascii="Arial" w:hAnsi="Arial" w:cs="Arial"/>
                <w:color w:val="000000" w:themeColor="text1"/>
                <w:lang w:val="en-GB"/>
              </w:rPr>
              <w:t>(s)</w:t>
            </w:r>
            <w:r w:rsidR="00CB027A" w:rsidRPr="00804395">
              <w:rPr>
                <w:rFonts w:ascii="Arial" w:hAnsi="Arial" w:cs="Arial"/>
                <w:color w:val="000000" w:themeColor="text1"/>
                <w:lang w:val="en-GB"/>
              </w:rPr>
              <w:t>:</w:t>
            </w:r>
          </w:p>
        </w:tc>
        <w:tc>
          <w:tcPr>
            <w:tcW w:w="7935" w:type="dxa"/>
            <w:gridSpan w:val="6"/>
            <w:shd w:val="clear" w:color="auto" w:fill="auto"/>
          </w:tcPr>
          <w:p w14:paraId="456E52D1" w14:textId="7FA0B770" w:rsidR="004448F4" w:rsidRPr="00804395" w:rsidRDefault="00F02D3F" w:rsidP="00567760">
            <w:pPr>
              <w:spacing w:after="0" w:line="240" w:lineRule="auto"/>
              <w:rPr>
                <w:rFonts w:ascii="Arial" w:eastAsia="Arial" w:hAnsi="Arial" w:cs="Arial"/>
              </w:rPr>
            </w:pPr>
            <w:r w:rsidRPr="00804395">
              <w:rPr>
                <w:rFonts w:ascii="Arial" w:hAnsi="Arial" w:cs="Arial"/>
                <w:color w:val="000000"/>
              </w:rPr>
              <w:t>100368 web and multimedia design</w:t>
            </w:r>
            <w:r w:rsidR="00CD7039" w:rsidRPr="00804395">
              <w:rPr>
                <w:rFonts w:ascii="Arial" w:hAnsi="Arial" w:cs="Arial"/>
                <w:color w:val="000000"/>
              </w:rPr>
              <w:t xml:space="preserve"> (100%)</w:t>
            </w:r>
          </w:p>
        </w:tc>
      </w:tr>
      <w:tr w:rsidR="00A51E17" w:rsidRPr="00567760" w14:paraId="449DE534" w14:textId="77777777" w:rsidTr="00124796">
        <w:trPr>
          <w:trHeight w:val="181"/>
        </w:trPr>
        <w:tc>
          <w:tcPr>
            <w:tcW w:w="5238" w:type="dxa"/>
            <w:gridSpan w:val="2"/>
            <w:shd w:val="clear" w:color="auto" w:fill="auto"/>
          </w:tcPr>
          <w:p w14:paraId="2D7549BB" w14:textId="77777777" w:rsidR="00A51E17" w:rsidRPr="00567760" w:rsidRDefault="00A51E17" w:rsidP="00124796">
            <w:pPr>
              <w:spacing w:after="0" w:line="240" w:lineRule="auto"/>
              <w:rPr>
                <w:rFonts w:ascii="Arial" w:eastAsia="Arial" w:hAnsi="Arial" w:cs="Arial"/>
              </w:rPr>
            </w:pPr>
            <w:r>
              <w:rPr>
                <w:rFonts w:ascii="Arial" w:eastAsia="Arial" w:hAnsi="Arial" w:cs="Arial"/>
                <w:color w:val="231F20"/>
              </w:rPr>
              <w:t>This module supersedes an existing approved module (include module title and code):</w:t>
            </w:r>
          </w:p>
        </w:tc>
        <w:tc>
          <w:tcPr>
            <w:tcW w:w="5535" w:type="dxa"/>
            <w:gridSpan w:val="5"/>
            <w:shd w:val="clear" w:color="auto" w:fill="auto"/>
          </w:tcPr>
          <w:p w14:paraId="079A46E1" w14:textId="16D77898" w:rsidR="00A51E17" w:rsidRPr="00567760" w:rsidRDefault="00D058CE" w:rsidP="00124796">
            <w:pPr>
              <w:spacing w:after="0" w:line="240" w:lineRule="auto"/>
              <w:rPr>
                <w:rFonts w:ascii="Arial" w:hAnsi="Arial"/>
              </w:rPr>
            </w:pPr>
            <w:r>
              <w:rPr>
                <w:rFonts w:ascii="Arial" w:hAnsi="Arial"/>
              </w:rPr>
              <w:t>IS51013D</w:t>
            </w:r>
          </w:p>
        </w:tc>
      </w:tr>
      <w:tr w:rsidR="00DA2FD3" w:rsidRPr="00567760" w14:paraId="2AFC9232" w14:textId="77777777" w:rsidTr="00567760">
        <w:trPr>
          <w:trHeight w:val="181"/>
        </w:trPr>
        <w:tc>
          <w:tcPr>
            <w:tcW w:w="5238" w:type="dxa"/>
            <w:gridSpan w:val="2"/>
            <w:shd w:val="clear" w:color="auto" w:fill="auto"/>
          </w:tcPr>
          <w:p w14:paraId="786ECFF5" w14:textId="11227B2F" w:rsidR="00DA2FD3" w:rsidRPr="00567760" w:rsidRDefault="00DA2FD3" w:rsidP="009B70E2">
            <w:pPr>
              <w:spacing w:after="0" w:line="240" w:lineRule="auto"/>
              <w:rPr>
                <w:rFonts w:ascii="Arial" w:eastAsia="Arial" w:hAnsi="Arial" w:cs="Arial"/>
              </w:rPr>
            </w:pPr>
            <w:r>
              <w:rPr>
                <w:rFonts w:ascii="Arial" w:eastAsia="Arial" w:hAnsi="Arial" w:cs="Arial"/>
                <w:color w:val="231F20"/>
              </w:rPr>
              <w:t xml:space="preserve">This </w:t>
            </w:r>
            <w:r w:rsidR="009B70E2">
              <w:rPr>
                <w:rFonts w:ascii="Arial" w:eastAsia="Arial" w:hAnsi="Arial" w:cs="Arial"/>
                <w:color w:val="231F20"/>
              </w:rPr>
              <w:t xml:space="preserve">module is compulsory </w:t>
            </w:r>
            <w:r>
              <w:rPr>
                <w:rFonts w:ascii="Arial" w:eastAsia="Arial" w:hAnsi="Arial" w:cs="Arial"/>
                <w:color w:val="231F20"/>
                <w:w w:val="102"/>
              </w:rPr>
              <w:t xml:space="preserve">on the following </w:t>
            </w:r>
            <w:proofErr w:type="spellStart"/>
            <w:r>
              <w:rPr>
                <w:rFonts w:ascii="Arial" w:eastAsia="Arial" w:hAnsi="Arial" w:cs="Arial"/>
                <w:color w:val="231F20"/>
                <w:w w:val="102"/>
              </w:rPr>
              <w:t>programmes</w:t>
            </w:r>
            <w:proofErr w:type="spellEnd"/>
            <w:r>
              <w:rPr>
                <w:rFonts w:ascii="Arial" w:eastAsia="Arial" w:hAnsi="Arial" w:cs="Arial"/>
                <w:color w:val="231F20"/>
                <w:w w:val="102"/>
              </w:rPr>
              <w:t>:</w:t>
            </w:r>
          </w:p>
        </w:tc>
        <w:tc>
          <w:tcPr>
            <w:tcW w:w="5535" w:type="dxa"/>
            <w:gridSpan w:val="5"/>
            <w:shd w:val="clear" w:color="auto" w:fill="auto"/>
          </w:tcPr>
          <w:p w14:paraId="6E2E1CFC" w14:textId="77777777" w:rsidR="00DA2FD3" w:rsidRDefault="00F66838" w:rsidP="00DA2FD3">
            <w:pPr>
              <w:spacing w:after="0" w:line="240" w:lineRule="auto"/>
              <w:rPr>
                <w:rFonts w:ascii="Arial" w:hAnsi="Arial"/>
              </w:rPr>
            </w:pPr>
            <w:r>
              <w:rPr>
                <w:rFonts w:ascii="Arial" w:hAnsi="Arial"/>
              </w:rPr>
              <w:t>BSc Creative Computing</w:t>
            </w:r>
          </w:p>
          <w:p w14:paraId="4E2CE290" w14:textId="74728141" w:rsidR="00F66838" w:rsidRPr="00567760" w:rsidRDefault="00F66838" w:rsidP="00DA2FD3">
            <w:pPr>
              <w:spacing w:after="0" w:line="240" w:lineRule="auto"/>
              <w:rPr>
                <w:rFonts w:ascii="Arial" w:hAnsi="Arial"/>
              </w:rPr>
            </w:pPr>
            <w:r>
              <w:rPr>
                <w:rFonts w:ascii="Arial" w:hAnsi="Arial"/>
              </w:rPr>
              <w:t>BSc Creative Computing Integrated Degree</w:t>
            </w:r>
          </w:p>
        </w:tc>
      </w:tr>
      <w:tr w:rsidR="009B70E2" w:rsidRPr="00567760" w14:paraId="3D915788" w14:textId="77777777" w:rsidTr="00567760">
        <w:trPr>
          <w:trHeight w:val="181"/>
        </w:trPr>
        <w:tc>
          <w:tcPr>
            <w:tcW w:w="5238" w:type="dxa"/>
            <w:gridSpan w:val="2"/>
            <w:shd w:val="clear" w:color="auto" w:fill="auto"/>
          </w:tcPr>
          <w:p w14:paraId="36814083" w14:textId="7A1AE28F" w:rsidR="009B70E2" w:rsidRDefault="009B70E2" w:rsidP="00DA2FD3">
            <w:pPr>
              <w:spacing w:after="0" w:line="240" w:lineRule="auto"/>
              <w:rPr>
                <w:rFonts w:ascii="Arial" w:eastAsia="Arial" w:hAnsi="Arial" w:cs="Arial"/>
                <w:color w:val="231F20"/>
              </w:rPr>
            </w:pPr>
            <w:r>
              <w:rPr>
                <w:rFonts w:ascii="Arial" w:eastAsia="Arial" w:hAnsi="Arial" w:cs="Arial"/>
                <w:color w:val="231F20"/>
              </w:rPr>
              <w:t>This module is</w:t>
            </w:r>
            <w:r w:rsidRPr="00567760">
              <w:rPr>
                <w:rFonts w:ascii="Arial" w:eastAsia="Arial" w:hAnsi="Arial" w:cs="Arial"/>
                <w:color w:val="231F20"/>
                <w:spacing w:val="3"/>
              </w:rPr>
              <w:t xml:space="preserve"> </w:t>
            </w:r>
            <w:r>
              <w:rPr>
                <w:rFonts w:ascii="Arial" w:eastAsia="Arial" w:hAnsi="Arial" w:cs="Arial"/>
                <w:color w:val="231F20"/>
                <w:w w:val="102"/>
              </w:rPr>
              <w:t>compulsory and non-</w:t>
            </w:r>
            <w:proofErr w:type="spellStart"/>
            <w:r>
              <w:rPr>
                <w:rFonts w:ascii="Arial" w:eastAsia="Arial" w:hAnsi="Arial" w:cs="Arial"/>
                <w:color w:val="231F20"/>
                <w:w w:val="102"/>
              </w:rPr>
              <w:t>compensatable</w:t>
            </w:r>
            <w:proofErr w:type="spellEnd"/>
            <w:r w:rsidRPr="00567760">
              <w:rPr>
                <w:rFonts w:ascii="Arial" w:eastAsia="Arial" w:hAnsi="Arial" w:cs="Arial"/>
                <w:color w:val="231F20"/>
                <w:w w:val="102"/>
              </w:rPr>
              <w:t xml:space="preserve"> </w:t>
            </w:r>
            <w:r>
              <w:rPr>
                <w:rFonts w:ascii="Arial" w:eastAsia="Arial" w:hAnsi="Arial" w:cs="Arial"/>
                <w:color w:val="231F20"/>
              </w:rPr>
              <w:t xml:space="preserve">on the following </w:t>
            </w:r>
            <w:proofErr w:type="spellStart"/>
            <w:r>
              <w:rPr>
                <w:rFonts w:ascii="Arial" w:eastAsia="Arial" w:hAnsi="Arial" w:cs="Arial"/>
                <w:color w:val="231F20"/>
              </w:rPr>
              <w:t>programmes</w:t>
            </w:r>
            <w:proofErr w:type="spellEnd"/>
            <w:r w:rsidRPr="00567760">
              <w:rPr>
                <w:rFonts w:ascii="Arial" w:eastAsia="Arial" w:hAnsi="Arial" w:cs="Arial"/>
                <w:color w:val="231F20"/>
                <w:spacing w:val="14"/>
              </w:rPr>
              <w:t xml:space="preserve"> </w:t>
            </w:r>
            <w:r w:rsidRPr="00567760">
              <w:rPr>
                <w:rFonts w:ascii="Arial" w:eastAsia="Arial" w:hAnsi="Arial" w:cs="Arial"/>
                <w:color w:val="231F20"/>
              </w:rPr>
              <w:t>(Undergraduate</w:t>
            </w:r>
            <w:r w:rsidRPr="00567760">
              <w:rPr>
                <w:rFonts w:ascii="Arial" w:eastAsia="Arial" w:hAnsi="Arial" w:cs="Arial"/>
                <w:color w:val="231F20"/>
                <w:spacing w:val="25"/>
              </w:rPr>
              <w:t xml:space="preserve"> </w:t>
            </w:r>
            <w:proofErr w:type="spellStart"/>
            <w:r w:rsidRPr="00567760">
              <w:rPr>
                <w:rFonts w:ascii="Arial" w:eastAsia="Arial" w:hAnsi="Arial" w:cs="Arial"/>
                <w:color w:val="231F20"/>
              </w:rPr>
              <w:t>programmes</w:t>
            </w:r>
            <w:proofErr w:type="spellEnd"/>
            <w:r w:rsidRPr="00567760">
              <w:rPr>
                <w:rFonts w:ascii="Arial" w:eastAsia="Arial" w:hAnsi="Arial" w:cs="Arial"/>
                <w:color w:val="231F20"/>
                <w:spacing w:val="20"/>
              </w:rPr>
              <w:t xml:space="preserve"> </w:t>
            </w:r>
            <w:r w:rsidRPr="00567760">
              <w:rPr>
                <w:rFonts w:ascii="Arial" w:eastAsia="Arial" w:hAnsi="Arial" w:cs="Arial"/>
                <w:color w:val="231F20"/>
                <w:w w:val="102"/>
              </w:rPr>
              <w:t>only)</w:t>
            </w:r>
            <w:r>
              <w:rPr>
                <w:rFonts w:ascii="Arial" w:eastAsia="Arial" w:hAnsi="Arial" w:cs="Arial"/>
                <w:color w:val="231F20"/>
                <w:w w:val="102"/>
              </w:rPr>
              <w:t>:</w:t>
            </w:r>
          </w:p>
        </w:tc>
        <w:tc>
          <w:tcPr>
            <w:tcW w:w="5535" w:type="dxa"/>
            <w:gridSpan w:val="5"/>
            <w:shd w:val="clear" w:color="auto" w:fill="auto"/>
          </w:tcPr>
          <w:p w14:paraId="1794ABD9" w14:textId="77777777" w:rsidR="009B70E2" w:rsidRPr="00567760" w:rsidRDefault="009B70E2" w:rsidP="00DA2FD3">
            <w:pPr>
              <w:spacing w:after="0" w:line="240" w:lineRule="auto"/>
              <w:rPr>
                <w:rFonts w:ascii="Arial" w:hAnsi="Arial"/>
              </w:rPr>
            </w:pPr>
          </w:p>
        </w:tc>
      </w:tr>
      <w:tr w:rsidR="00DA2FD3" w:rsidRPr="00567760" w14:paraId="4A3B98C0" w14:textId="77777777" w:rsidTr="00A72677">
        <w:tc>
          <w:tcPr>
            <w:tcW w:w="5238" w:type="dxa"/>
            <w:gridSpan w:val="2"/>
            <w:shd w:val="clear" w:color="auto" w:fill="auto"/>
          </w:tcPr>
          <w:p w14:paraId="0BD7E2FD" w14:textId="77777777" w:rsidR="00DA2FD3" w:rsidRPr="00567760" w:rsidRDefault="00DA2FD3" w:rsidP="00DA2FD3">
            <w:pPr>
              <w:spacing w:after="0" w:line="240" w:lineRule="auto"/>
              <w:rPr>
                <w:rFonts w:ascii="Arial" w:eastAsia="Arial" w:hAnsi="Arial" w:cs="Arial"/>
              </w:rPr>
            </w:pPr>
            <w:r>
              <w:rPr>
                <w:rFonts w:ascii="Arial" w:eastAsia="Arial" w:hAnsi="Arial" w:cs="Arial"/>
                <w:color w:val="231F20"/>
              </w:rPr>
              <w:t>This is</w:t>
            </w:r>
            <w:r w:rsidRPr="00567760">
              <w:rPr>
                <w:rFonts w:ascii="Arial" w:eastAsia="Arial" w:hAnsi="Arial" w:cs="Arial"/>
                <w:color w:val="231F20"/>
                <w:spacing w:val="5"/>
              </w:rPr>
              <w:t xml:space="preserve"> </w:t>
            </w:r>
            <w:r w:rsidRPr="00567760">
              <w:rPr>
                <w:rFonts w:ascii="Arial" w:eastAsia="Arial" w:hAnsi="Arial" w:cs="Arial"/>
                <w:color w:val="231F20"/>
              </w:rPr>
              <w:t>an</w:t>
            </w:r>
            <w:r w:rsidRPr="00567760">
              <w:rPr>
                <w:rFonts w:ascii="Arial" w:eastAsia="Arial" w:hAnsi="Arial" w:cs="Arial"/>
                <w:color w:val="231F20"/>
                <w:spacing w:val="5"/>
              </w:rPr>
              <w:t xml:space="preserve"> </w:t>
            </w:r>
            <w:r w:rsidRPr="00567760">
              <w:rPr>
                <w:rFonts w:ascii="Arial" w:eastAsia="Arial" w:hAnsi="Arial" w:cs="Arial"/>
                <w:color w:val="231F20"/>
                <w:w w:val="102"/>
              </w:rPr>
              <w:t>optional module</w:t>
            </w:r>
            <w:r>
              <w:rPr>
                <w:rFonts w:ascii="Arial" w:eastAsia="Arial" w:hAnsi="Arial" w:cs="Arial"/>
                <w:color w:val="231F20"/>
                <w:w w:val="102"/>
              </w:rPr>
              <w:t xml:space="preserve"> on the following </w:t>
            </w:r>
            <w:proofErr w:type="spellStart"/>
            <w:r>
              <w:rPr>
                <w:rFonts w:ascii="Arial" w:eastAsia="Arial" w:hAnsi="Arial" w:cs="Arial"/>
                <w:color w:val="231F20"/>
                <w:w w:val="102"/>
              </w:rPr>
              <w:t>programmes</w:t>
            </w:r>
            <w:proofErr w:type="spellEnd"/>
            <w:r>
              <w:rPr>
                <w:rFonts w:ascii="Arial" w:eastAsia="Arial" w:hAnsi="Arial" w:cs="Arial"/>
                <w:color w:val="231F20"/>
                <w:w w:val="102"/>
              </w:rPr>
              <w:t>:</w:t>
            </w:r>
          </w:p>
        </w:tc>
        <w:tc>
          <w:tcPr>
            <w:tcW w:w="5535" w:type="dxa"/>
            <w:gridSpan w:val="5"/>
            <w:shd w:val="clear" w:color="auto" w:fill="auto"/>
          </w:tcPr>
          <w:p w14:paraId="742BAA92" w14:textId="77777777" w:rsidR="00DA2FD3" w:rsidRPr="00567760" w:rsidRDefault="00DA2FD3" w:rsidP="00DA2FD3">
            <w:pPr>
              <w:spacing w:after="0" w:line="240" w:lineRule="auto"/>
              <w:rPr>
                <w:rFonts w:ascii="Arial" w:hAnsi="Arial"/>
              </w:rPr>
            </w:pPr>
          </w:p>
        </w:tc>
      </w:tr>
      <w:tr w:rsidR="00DA2FD3" w:rsidRPr="00567760" w14:paraId="75846976" w14:textId="77777777" w:rsidTr="00A72677">
        <w:tc>
          <w:tcPr>
            <w:tcW w:w="5238" w:type="dxa"/>
            <w:gridSpan w:val="2"/>
            <w:shd w:val="clear" w:color="auto" w:fill="auto"/>
          </w:tcPr>
          <w:p w14:paraId="6B5FE560" w14:textId="77777777" w:rsidR="00DA2FD3" w:rsidRPr="00567760" w:rsidRDefault="00DA2FD3" w:rsidP="00DA2FD3">
            <w:pPr>
              <w:spacing w:after="0" w:line="240" w:lineRule="auto"/>
              <w:rPr>
                <w:rFonts w:ascii="Arial" w:eastAsia="Arial" w:hAnsi="Arial" w:cs="Arial"/>
              </w:rPr>
            </w:pPr>
            <w:r>
              <w:rPr>
                <w:rFonts w:ascii="Arial" w:eastAsia="Arial" w:hAnsi="Arial" w:cs="Arial"/>
                <w:color w:val="231F20"/>
              </w:rPr>
              <w:t xml:space="preserve">This is </w:t>
            </w:r>
            <w:r w:rsidRPr="00567760">
              <w:rPr>
                <w:rFonts w:ascii="Arial" w:eastAsia="Arial" w:hAnsi="Arial" w:cs="Arial"/>
                <w:color w:val="231F20"/>
              </w:rPr>
              <w:t>a</w:t>
            </w:r>
            <w:r w:rsidRPr="00567760">
              <w:rPr>
                <w:rFonts w:ascii="Arial" w:eastAsia="Arial" w:hAnsi="Arial" w:cs="Arial"/>
                <w:color w:val="231F20"/>
                <w:spacing w:val="3"/>
              </w:rPr>
              <w:t xml:space="preserve"> </w:t>
            </w:r>
            <w:r w:rsidRPr="00567760">
              <w:rPr>
                <w:rFonts w:ascii="Arial" w:eastAsia="Arial" w:hAnsi="Arial" w:cs="Arial"/>
                <w:color w:val="231F20"/>
              </w:rPr>
              <w:t>prerequisite</w:t>
            </w:r>
            <w:r w:rsidRPr="00567760">
              <w:rPr>
                <w:rFonts w:ascii="Arial" w:eastAsia="Arial" w:hAnsi="Arial" w:cs="Arial"/>
                <w:color w:val="231F20"/>
                <w:spacing w:val="19"/>
              </w:rPr>
              <w:t xml:space="preserve"> </w:t>
            </w:r>
            <w:r w:rsidRPr="00567760">
              <w:rPr>
                <w:rFonts w:ascii="Arial" w:eastAsia="Arial" w:hAnsi="Arial" w:cs="Arial"/>
                <w:color w:val="231F20"/>
              </w:rPr>
              <w:t>module</w:t>
            </w:r>
            <w:r>
              <w:rPr>
                <w:rFonts w:ascii="Arial" w:eastAsia="Arial" w:hAnsi="Arial" w:cs="Arial"/>
                <w:color w:val="231F20"/>
              </w:rPr>
              <w:t xml:space="preserve"> for the following modules (include</w:t>
            </w:r>
            <w:r w:rsidRPr="00567760">
              <w:rPr>
                <w:rFonts w:ascii="Arial" w:eastAsia="Arial" w:hAnsi="Arial" w:cs="Arial"/>
                <w:color w:val="231F20"/>
                <w:spacing w:val="6"/>
              </w:rPr>
              <w:t xml:space="preserve"> </w:t>
            </w:r>
            <w:r>
              <w:rPr>
                <w:rFonts w:ascii="Arial" w:eastAsia="Arial" w:hAnsi="Arial" w:cs="Arial"/>
                <w:color w:val="231F20"/>
                <w:spacing w:val="6"/>
              </w:rPr>
              <w:t xml:space="preserve">module </w:t>
            </w:r>
            <w:r w:rsidRPr="00567760">
              <w:rPr>
                <w:rFonts w:ascii="Arial" w:eastAsia="Arial" w:hAnsi="Arial" w:cs="Arial"/>
                <w:color w:val="231F20"/>
              </w:rPr>
              <w:t>title</w:t>
            </w:r>
            <w:r w:rsidRPr="00567760">
              <w:rPr>
                <w:rFonts w:ascii="Arial" w:eastAsia="Arial" w:hAnsi="Arial" w:cs="Arial"/>
                <w:color w:val="231F20"/>
                <w:spacing w:val="6"/>
              </w:rPr>
              <w:t xml:space="preserve"> </w:t>
            </w:r>
            <w:r w:rsidRPr="00567760">
              <w:rPr>
                <w:rFonts w:ascii="Arial" w:eastAsia="Arial" w:hAnsi="Arial" w:cs="Arial"/>
                <w:color w:val="231F20"/>
                <w:w w:val="102"/>
              </w:rPr>
              <w:t xml:space="preserve">and </w:t>
            </w:r>
            <w:r w:rsidRPr="00567760">
              <w:rPr>
                <w:rFonts w:ascii="Arial" w:eastAsia="Arial" w:hAnsi="Arial" w:cs="Arial"/>
                <w:color w:val="231F20"/>
              </w:rPr>
              <w:t>cod</w:t>
            </w:r>
            <w:r>
              <w:rPr>
                <w:rFonts w:ascii="Arial" w:eastAsia="Arial" w:hAnsi="Arial" w:cs="Arial"/>
                <w:color w:val="231F20"/>
              </w:rPr>
              <w:t>e</w:t>
            </w:r>
            <w:r>
              <w:rPr>
                <w:rFonts w:ascii="Arial" w:eastAsia="Arial" w:hAnsi="Arial" w:cs="Arial"/>
                <w:color w:val="231F20"/>
                <w:w w:val="102"/>
              </w:rPr>
              <w:t>)</w:t>
            </w:r>
            <w:r w:rsidRPr="00567760">
              <w:rPr>
                <w:rFonts w:ascii="Arial" w:eastAsia="Arial" w:hAnsi="Arial" w:cs="Arial"/>
                <w:color w:val="231F20"/>
                <w:w w:val="102"/>
              </w:rPr>
              <w:t>:</w:t>
            </w:r>
          </w:p>
        </w:tc>
        <w:tc>
          <w:tcPr>
            <w:tcW w:w="5535" w:type="dxa"/>
            <w:gridSpan w:val="5"/>
            <w:shd w:val="clear" w:color="auto" w:fill="auto"/>
          </w:tcPr>
          <w:p w14:paraId="58EF75BB" w14:textId="77777777" w:rsidR="00DA2FD3" w:rsidRPr="00567760" w:rsidRDefault="00DA2FD3" w:rsidP="00DA2FD3">
            <w:pPr>
              <w:spacing w:after="0" w:line="240" w:lineRule="auto"/>
              <w:rPr>
                <w:rFonts w:ascii="Arial" w:eastAsia="Arial" w:hAnsi="Arial"/>
              </w:rPr>
            </w:pPr>
          </w:p>
        </w:tc>
      </w:tr>
      <w:tr w:rsidR="00DA2FD3" w:rsidRPr="00567760" w14:paraId="1729E6CF" w14:textId="77777777" w:rsidTr="00A72677">
        <w:tc>
          <w:tcPr>
            <w:tcW w:w="5238" w:type="dxa"/>
            <w:gridSpan w:val="2"/>
            <w:shd w:val="clear" w:color="auto" w:fill="auto"/>
          </w:tcPr>
          <w:p w14:paraId="73CECE99" w14:textId="77777777" w:rsidR="00DA2FD3" w:rsidRPr="00567760" w:rsidRDefault="00DA2FD3" w:rsidP="00DA2FD3">
            <w:pPr>
              <w:spacing w:after="0" w:line="240" w:lineRule="auto"/>
              <w:rPr>
                <w:rFonts w:ascii="Arial" w:hAnsi="Arial" w:cs="Arial"/>
              </w:rPr>
            </w:pPr>
            <w:r w:rsidRPr="00567760">
              <w:rPr>
                <w:rFonts w:ascii="Arial" w:hAnsi="Arial" w:cs="Arial"/>
              </w:rPr>
              <w:t>Prerequisite modules for this module</w:t>
            </w:r>
            <w:r>
              <w:rPr>
                <w:rFonts w:ascii="Arial" w:hAnsi="Arial" w:cs="Arial"/>
              </w:rPr>
              <w:t xml:space="preserve"> </w:t>
            </w:r>
            <w:r>
              <w:rPr>
                <w:rFonts w:ascii="Arial" w:eastAsia="Arial" w:hAnsi="Arial" w:cs="Arial"/>
                <w:color w:val="231F20"/>
              </w:rPr>
              <w:t>(include</w:t>
            </w:r>
            <w:r w:rsidRPr="00567760">
              <w:rPr>
                <w:rFonts w:ascii="Arial" w:eastAsia="Arial" w:hAnsi="Arial" w:cs="Arial"/>
                <w:color w:val="231F20"/>
                <w:spacing w:val="6"/>
              </w:rPr>
              <w:t xml:space="preserve"> </w:t>
            </w:r>
            <w:r>
              <w:rPr>
                <w:rFonts w:ascii="Arial" w:eastAsia="Arial" w:hAnsi="Arial" w:cs="Arial"/>
                <w:color w:val="231F20"/>
                <w:spacing w:val="6"/>
              </w:rPr>
              <w:t xml:space="preserve">module </w:t>
            </w:r>
            <w:r w:rsidRPr="00567760">
              <w:rPr>
                <w:rFonts w:ascii="Arial" w:eastAsia="Arial" w:hAnsi="Arial" w:cs="Arial"/>
                <w:color w:val="231F20"/>
              </w:rPr>
              <w:t>title</w:t>
            </w:r>
            <w:r w:rsidRPr="00567760">
              <w:rPr>
                <w:rFonts w:ascii="Arial" w:eastAsia="Arial" w:hAnsi="Arial" w:cs="Arial"/>
                <w:color w:val="231F20"/>
                <w:spacing w:val="6"/>
              </w:rPr>
              <w:t xml:space="preserve"> </w:t>
            </w:r>
            <w:r w:rsidRPr="00567760">
              <w:rPr>
                <w:rFonts w:ascii="Arial" w:eastAsia="Arial" w:hAnsi="Arial" w:cs="Arial"/>
                <w:color w:val="231F20"/>
                <w:w w:val="102"/>
              </w:rPr>
              <w:t xml:space="preserve">and </w:t>
            </w:r>
            <w:r w:rsidRPr="00567760">
              <w:rPr>
                <w:rFonts w:ascii="Arial" w:eastAsia="Arial" w:hAnsi="Arial" w:cs="Arial"/>
                <w:color w:val="231F20"/>
              </w:rPr>
              <w:t>cod</w:t>
            </w:r>
            <w:r>
              <w:rPr>
                <w:rFonts w:ascii="Arial" w:eastAsia="Arial" w:hAnsi="Arial" w:cs="Arial"/>
                <w:color w:val="231F20"/>
              </w:rPr>
              <w:t>e</w:t>
            </w:r>
            <w:r>
              <w:rPr>
                <w:rFonts w:ascii="Arial" w:eastAsia="Arial" w:hAnsi="Arial" w:cs="Arial"/>
                <w:color w:val="231F20"/>
                <w:w w:val="102"/>
              </w:rPr>
              <w:t>)</w:t>
            </w:r>
            <w:r w:rsidRPr="00567760">
              <w:rPr>
                <w:rFonts w:ascii="Arial" w:hAnsi="Arial" w:cs="Arial"/>
              </w:rPr>
              <w:t>:</w:t>
            </w:r>
          </w:p>
        </w:tc>
        <w:tc>
          <w:tcPr>
            <w:tcW w:w="5535" w:type="dxa"/>
            <w:gridSpan w:val="5"/>
            <w:shd w:val="clear" w:color="auto" w:fill="auto"/>
          </w:tcPr>
          <w:p w14:paraId="5FD8B1CD" w14:textId="77777777" w:rsidR="00DA2FD3" w:rsidRPr="00567760" w:rsidRDefault="00DA2FD3" w:rsidP="00DA2FD3">
            <w:pPr>
              <w:spacing w:after="0" w:line="240" w:lineRule="auto"/>
              <w:rPr>
                <w:rFonts w:ascii="Arial" w:eastAsia="Arial" w:hAnsi="Arial"/>
              </w:rPr>
            </w:pPr>
          </w:p>
        </w:tc>
      </w:tr>
      <w:tr w:rsidR="00DA2FD3" w:rsidRPr="00567760" w14:paraId="19346C71" w14:textId="77777777" w:rsidTr="00A72677">
        <w:tc>
          <w:tcPr>
            <w:tcW w:w="5238" w:type="dxa"/>
            <w:gridSpan w:val="2"/>
            <w:shd w:val="clear" w:color="auto" w:fill="auto"/>
          </w:tcPr>
          <w:p w14:paraId="3D8844CD" w14:textId="77777777" w:rsidR="00DA2FD3" w:rsidRPr="00567760" w:rsidRDefault="00DA2FD3" w:rsidP="00DA2FD3">
            <w:pPr>
              <w:spacing w:after="0" w:line="240" w:lineRule="auto"/>
              <w:rPr>
                <w:rFonts w:ascii="Arial" w:hAnsi="Arial" w:cs="Arial"/>
              </w:rPr>
            </w:pPr>
            <w:r w:rsidRPr="00567760">
              <w:rPr>
                <w:rFonts w:ascii="Arial" w:hAnsi="Arial" w:cs="Arial"/>
              </w:rPr>
              <w:t>Co-requisite modules for this module</w:t>
            </w:r>
            <w:r>
              <w:rPr>
                <w:rFonts w:ascii="Arial" w:hAnsi="Arial" w:cs="Arial"/>
              </w:rPr>
              <w:t xml:space="preserve"> </w:t>
            </w:r>
            <w:r>
              <w:rPr>
                <w:rFonts w:ascii="Arial" w:eastAsia="Arial" w:hAnsi="Arial" w:cs="Arial"/>
                <w:color w:val="231F20"/>
              </w:rPr>
              <w:t>(include</w:t>
            </w:r>
            <w:r w:rsidRPr="00567760">
              <w:rPr>
                <w:rFonts w:ascii="Arial" w:eastAsia="Arial" w:hAnsi="Arial" w:cs="Arial"/>
                <w:color w:val="231F20"/>
                <w:spacing w:val="6"/>
              </w:rPr>
              <w:t xml:space="preserve"> </w:t>
            </w:r>
            <w:r>
              <w:rPr>
                <w:rFonts w:ascii="Arial" w:eastAsia="Arial" w:hAnsi="Arial" w:cs="Arial"/>
                <w:color w:val="231F20"/>
                <w:spacing w:val="6"/>
              </w:rPr>
              <w:t xml:space="preserve">module </w:t>
            </w:r>
            <w:r w:rsidRPr="00567760">
              <w:rPr>
                <w:rFonts w:ascii="Arial" w:eastAsia="Arial" w:hAnsi="Arial" w:cs="Arial"/>
                <w:color w:val="231F20"/>
              </w:rPr>
              <w:t>title</w:t>
            </w:r>
            <w:r w:rsidRPr="00567760">
              <w:rPr>
                <w:rFonts w:ascii="Arial" w:eastAsia="Arial" w:hAnsi="Arial" w:cs="Arial"/>
                <w:color w:val="231F20"/>
                <w:spacing w:val="6"/>
              </w:rPr>
              <w:t xml:space="preserve"> </w:t>
            </w:r>
            <w:r w:rsidRPr="00567760">
              <w:rPr>
                <w:rFonts w:ascii="Arial" w:eastAsia="Arial" w:hAnsi="Arial" w:cs="Arial"/>
                <w:color w:val="231F20"/>
                <w:w w:val="102"/>
              </w:rPr>
              <w:t xml:space="preserve">and </w:t>
            </w:r>
            <w:r w:rsidRPr="00567760">
              <w:rPr>
                <w:rFonts w:ascii="Arial" w:eastAsia="Arial" w:hAnsi="Arial" w:cs="Arial"/>
                <w:color w:val="231F20"/>
              </w:rPr>
              <w:t>cod</w:t>
            </w:r>
            <w:r>
              <w:rPr>
                <w:rFonts w:ascii="Arial" w:eastAsia="Arial" w:hAnsi="Arial" w:cs="Arial"/>
                <w:color w:val="231F20"/>
              </w:rPr>
              <w:t>e</w:t>
            </w:r>
            <w:r>
              <w:rPr>
                <w:rFonts w:ascii="Arial" w:eastAsia="Arial" w:hAnsi="Arial" w:cs="Arial"/>
                <w:color w:val="231F20"/>
                <w:w w:val="102"/>
              </w:rPr>
              <w:t>)</w:t>
            </w:r>
            <w:r w:rsidRPr="00567760">
              <w:rPr>
                <w:rFonts w:ascii="Arial" w:hAnsi="Arial" w:cs="Arial"/>
              </w:rPr>
              <w:t>:</w:t>
            </w:r>
          </w:p>
        </w:tc>
        <w:tc>
          <w:tcPr>
            <w:tcW w:w="5535" w:type="dxa"/>
            <w:gridSpan w:val="5"/>
            <w:shd w:val="clear" w:color="auto" w:fill="auto"/>
          </w:tcPr>
          <w:p w14:paraId="2FC44FC1" w14:textId="77777777" w:rsidR="00DA2FD3" w:rsidRPr="00567760" w:rsidRDefault="00DA2FD3" w:rsidP="00DA2FD3">
            <w:pPr>
              <w:spacing w:after="0" w:line="240" w:lineRule="auto"/>
              <w:rPr>
                <w:rFonts w:ascii="Arial" w:eastAsia="Arial" w:hAnsi="Arial"/>
              </w:rPr>
            </w:pPr>
          </w:p>
        </w:tc>
      </w:tr>
    </w:tbl>
    <w:p w14:paraId="0B30EFEA" w14:textId="77777777" w:rsidR="00064730" w:rsidRDefault="00064730" w:rsidP="00567760">
      <w:pPr>
        <w:spacing w:after="0" w:line="240" w:lineRule="auto"/>
        <w:ind w:right="-20"/>
        <w:rPr>
          <w:rFonts w:ascii="Arial" w:eastAsia="Arial" w:hAnsi="Arial" w:cs="Arial"/>
          <w:b/>
          <w:bCs/>
          <w:color w:val="231F20"/>
          <w:position w:val="-1"/>
        </w:rPr>
      </w:pPr>
    </w:p>
    <w:p w14:paraId="6F7094B5" w14:textId="77777777" w:rsidR="00D5562D" w:rsidRPr="00567760" w:rsidRDefault="00D5562D" w:rsidP="00567760">
      <w:pPr>
        <w:spacing w:after="0" w:line="240" w:lineRule="auto"/>
        <w:ind w:right="-20"/>
        <w:rPr>
          <w:rFonts w:ascii="Arial" w:eastAsia="Arial" w:hAnsi="Arial" w:cs="Arial"/>
          <w:b/>
          <w:bCs/>
          <w:color w:val="231F20"/>
          <w:position w:val="-1"/>
        </w:rPr>
      </w:pPr>
    </w:p>
    <w:p w14:paraId="4D05E681" w14:textId="77777777" w:rsidR="00064730" w:rsidRPr="00A82796" w:rsidRDefault="00A82796" w:rsidP="00567760">
      <w:pPr>
        <w:numPr>
          <w:ilvl w:val="0"/>
          <w:numId w:val="3"/>
        </w:numPr>
        <w:spacing w:after="0" w:line="240" w:lineRule="auto"/>
        <w:ind w:left="357" w:right="-23" w:hanging="357"/>
        <w:rPr>
          <w:rFonts w:ascii="Arial" w:eastAsia="Arial" w:hAnsi="Arial" w:cs="Arial"/>
          <w:b/>
          <w:bCs/>
          <w:color w:val="231F20"/>
          <w:w w:val="101"/>
          <w:position w:val="-1"/>
        </w:rPr>
      </w:pPr>
      <w:r>
        <w:rPr>
          <w:rFonts w:ascii="Arial" w:eastAsia="Arial" w:hAnsi="Arial" w:cs="Arial"/>
          <w:b/>
          <w:bCs/>
          <w:color w:val="231F20"/>
          <w:position w:val="-1"/>
        </w:rPr>
        <w:t>Notional Learning Hours</w:t>
      </w:r>
    </w:p>
    <w:p w14:paraId="7668BB5A" w14:textId="77777777" w:rsidR="00A82796" w:rsidRPr="00567760" w:rsidRDefault="00A82796" w:rsidP="00A82796">
      <w:pPr>
        <w:spacing w:after="0" w:line="240" w:lineRule="auto"/>
        <w:ind w:right="-23"/>
        <w:rPr>
          <w:rFonts w:ascii="Arial" w:eastAsia="Arial" w:hAnsi="Arial" w:cs="Arial"/>
          <w:b/>
          <w:bCs/>
          <w:color w:val="231F20"/>
          <w:w w:val="101"/>
          <w:position w:val="-1"/>
        </w:rPr>
      </w:pPr>
    </w:p>
    <w:tbl>
      <w:tblPr>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8"/>
        <w:gridCol w:w="5418"/>
      </w:tblGrid>
      <w:tr w:rsidR="007145CD" w:rsidRPr="00FC1E56" w14:paraId="36A3E778" w14:textId="77777777" w:rsidTr="007145CD">
        <w:tc>
          <w:tcPr>
            <w:tcW w:w="5418" w:type="dxa"/>
            <w:shd w:val="clear" w:color="auto" w:fill="auto"/>
          </w:tcPr>
          <w:p w14:paraId="2AE85964" w14:textId="77777777" w:rsidR="007145CD" w:rsidRPr="00FC1E56" w:rsidRDefault="007145CD" w:rsidP="00FC1E56">
            <w:pPr>
              <w:spacing w:after="0" w:line="240" w:lineRule="auto"/>
              <w:jc w:val="center"/>
              <w:rPr>
                <w:rFonts w:ascii="Arial" w:hAnsi="Arial" w:cs="Arial"/>
                <w:b/>
              </w:rPr>
            </w:pPr>
            <w:r w:rsidRPr="00FC1E56">
              <w:rPr>
                <w:rFonts w:ascii="Arial" w:hAnsi="Arial" w:cs="Arial"/>
                <w:b/>
              </w:rPr>
              <w:t>Activity:</w:t>
            </w:r>
          </w:p>
        </w:tc>
        <w:tc>
          <w:tcPr>
            <w:tcW w:w="5418" w:type="dxa"/>
            <w:shd w:val="clear" w:color="auto" w:fill="auto"/>
          </w:tcPr>
          <w:p w14:paraId="2EBA282C" w14:textId="77777777" w:rsidR="007145CD" w:rsidRPr="00FC1E56" w:rsidRDefault="007145CD" w:rsidP="00FC1E56">
            <w:pPr>
              <w:spacing w:after="0" w:line="240" w:lineRule="auto"/>
              <w:ind w:right="-20"/>
              <w:rPr>
                <w:rFonts w:ascii="Arial" w:eastAsia="Arial" w:hAnsi="Arial" w:cs="Arial"/>
                <w:b/>
                <w:bCs/>
                <w:color w:val="231F20"/>
              </w:rPr>
            </w:pPr>
            <w:r w:rsidRPr="00FC1E56">
              <w:rPr>
                <w:rFonts w:ascii="Arial" w:hAnsi="Arial" w:cs="Arial"/>
                <w:b/>
              </w:rPr>
              <w:t>Total time spent (in hours) across the module:</w:t>
            </w:r>
          </w:p>
        </w:tc>
      </w:tr>
      <w:tr w:rsidR="007145CD" w:rsidRPr="00FC1E56" w14:paraId="276E330C" w14:textId="77777777" w:rsidTr="007145CD">
        <w:tc>
          <w:tcPr>
            <w:tcW w:w="5418" w:type="dxa"/>
            <w:shd w:val="clear" w:color="auto" w:fill="auto"/>
          </w:tcPr>
          <w:p w14:paraId="48F3A502" w14:textId="77777777" w:rsidR="007145CD" w:rsidRPr="00FC1E56" w:rsidRDefault="007145CD" w:rsidP="00FC1E56">
            <w:pPr>
              <w:spacing w:after="0" w:line="240" w:lineRule="auto"/>
              <w:jc w:val="center"/>
              <w:rPr>
                <w:rFonts w:ascii="Arial" w:hAnsi="Arial" w:cs="Arial"/>
              </w:rPr>
            </w:pPr>
            <w:r w:rsidRPr="00FC1E56">
              <w:rPr>
                <w:rFonts w:ascii="Arial" w:hAnsi="Arial" w:cs="Arial"/>
              </w:rPr>
              <w:t>Lectures</w:t>
            </w:r>
          </w:p>
        </w:tc>
        <w:tc>
          <w:tcPr>
            <w:tcW w:w="5418" w:type="dxa"/>
            <w:shd w:val="clear" w:color="auto" w:fill="auto"/>
          </w:tcPr>
          <w:p w14:paraId="460E2354" w14:textId="3E0FC14A" w:rsidR="007145CD" w:rsidRPr="00FC1E56" w:rsidRDefault="00C916C2" w:rsidP="00FC1E56">
            <w:pPr>
              <w:spacing w:after="0" w:line="240" w:lineRule="auto"/>
              <w:ind w:right="-20"/>
              <w:jc w:val="center"/>
              <w:rPr>
                <w:rFonts w:ascii="Arial" w:eastAsia="Arial" w:hAnsi="Arial" w:cs="Arial"/>
                <w:b/>
                <w:bCs/>
                <w:color w:val="231F20"/>
              </w:rPr>
            </w:pPr>
            <w:r>
              <w:rPr>
                <w:rFonts w:ascii="Arial" w:eastAsia="Arial" w:hAnsi="Arial" w:cs="Arial"/>
                <w:b/>
                <w:bCs/>
                <w:color w:val="231F20"/>
              </w:rPr>
              <w:t>30</w:t>
            </w:r>
          </w:p>
        </w:tc>
      </w:tr>
      <w:tr w:rsidR="007145CD" w:rsidRPr="00FC1E56" w14:paraId="6094F802" w14:textId="77777777" w:rsidTr="007145CD">
        <w:tc>
          <w:tcPr>
            <w:tcW w:w="5418" w:type="dxa"/>
            <w:shd w:val="clear" w:color="auto" w:fill="auto"/>
          </w:tcPr>
          <w:p w14:paraId="49A90B8E" w14:textId="77777777" w:rsidR="007145CD" w:rsidRPr="00FC1E56" w:rsidRDefault="007145CD" w:rsidP="00FC1E56">
            <w:pPr>
              <w:spacing w:after="0" w:line="240" w:lineRule="auto"/>
              <w:jc w:val="center"/>
              <w:rPr>
                <w:rFonts w:ascii="Arial" w:hAnsi="Arial" w:cs="Arial"/>
              </w:rPr>
            </w:pPr>
            <w:r w:rsidRPr="00FC1E56">
              <w:rPr>
                <w:rFonts w:ascii="Arial" w:hAnsi="Arial" w:cs="Arial"/>
              </w:rPr>
              <w:t>Independent Study</w:t>
            </w:r>
          </w:p>
        </w:tc>
        <w:tc>
          <w:tcPr>
            <w:tcW w:w="5418" w:type="dxa"/>
            <w:shd w:val="clear" w:color="auto" w:fill="auto"/>
          </w:tcPr>
          <w:p w14:paraId="752D2943" w14:textId="5BB23FBD" w:rsidR="007145CD" w:rsidRPr="00FC1E56" w:rsidRDefault="00C916C2" w:rsidP="00FC1E56">
            <w:pPr>
              <w:spacing w:after="0" w:line="240" w:lineRule="auto"/>
              <w:ind w:right="-20"/>
              <w:jc w:val="center"/>
              <w:rPr>
                <w:rFonts w:ascii="Arial" w:eastAsia="Arial" w:hAnsi="Arial" w:cs="Arial"/>
                <w:b/>
                <w:bCs/>
                <w:color w:val="231F20"/>
              </w:rPr>
            </w:pPr>
            <w:r>
              <w:rPr>
                <w:rFonts w:ascii="Arial" w:eastAsia="Arial" w:hAnsi="Arial" w:cs="Arial"/>
                <w:b/>
                <w:bCs/>
                <w:color w:val="231F20"/>
              </w:rPr>
              <w:t>120</w:t>
            </w:r>
          </w:p>
        </w:tc>
      </w:tr>
      <w:tr w:rsidR="007145CD" w:rsidRPr="00FC1E56" w14:paraId="7C7AE839" w14:textId="77777777" w:rsidTr="007145CD">
        <w:tc>
          <w:tcPr>
            <w:tcW w:w="5418" w:type="dxa"/>
            <w:shd w:val="clear" w:color="auto" w:fill="auto"/>
          </w:tcPr>
          <w:p w14:paraId="4DFB4A8E" w14:textId="77777777" w:rsidR="007145CD" w:rsidRPr="00FC1E56" w:rsidRDefault="007145CD" w:rsidP="00FC1E56">
            <w:pPr>
              <w:spacing w:after="0" w:line="240" w:lineRule="auto"/>
              <w:jc w:val="center"/>
              <w:rPr>
                <w:rFonts w:ascii="Arial" w:hAnsi="Arial" w:cs="Arial"/>
              </w:rPr>
            </w:pPr>
            <w:r w:rsidRPr="00FC1E56">
              <w:rPr>
                <w:rFonts w:ascii="Arial" w:hAnsi="Arial" w:cs="Arial"/>
              </w:rPr>
              <w:t>Seminars or Tutorials</w:t>
            </w:r>
          </w:p>
        </w:tc>
        <w:tc>
          <w:tcPr>
            <w:tcW w:w="5418" w:type="dxa"/>
            <w:shd w:val="clear" w:color="auto" w:fill="auto"/>
          </w:tcPr>
          <w:p w14:paraId="3C67FDA8" w14:textId="77777777" w:rsidR="007145CD" w:rsidRPr="00FC1E56" w:rsidRDefault="007145CD" w:rsidP="00FC1E56">
            <w:pPr>
              <w:spacing w:after="0" w:line="240" w:lineRule="auto"/>
              <w:ind w:right="-20"/>
              <w:jc w:val="center"/>
              <w:rPr>
                <w:rFonts w:ascii="Arial" w:eastAsia="Arial" w:hAnsi="Arial" w:cs="Arial"/>
                <w:b/>
                <w:bCs/>
                <w:color w:val="231F20"/>
              </w:rPr>
            </w:pPr>
          </w:p>
        </w:tc>
      </w:tr>
      <w:tr w:rsidR="007145CD" w:rsidRPr="00FC1E56" w14:paraId="285F2E46" w14:textId="77777777" w:rsidTr="007145CD">
        <w:tc>
          <w:tcPr>
            <w:tcW w:w="5418" w:type="dxa"/>
            <w:shd w:val="clear" w:color="auto" w:fill="auto"/>
          </w:tcPr>
          <w:p w14:paraId="122BDCE1" w14:textId="77777777" w:rsidR="007145CD" w:rsidRPr="00FC1E56" w:rsidRDefault="007145CD" w:rsidP="00FC1E56">
            <w:pPr>
              <w:spacing w:after="0" w:line="240" w:lineRule="auto"/>
              <w:jc w:val="center"/>
              <w:rPr>
                <w:rFonts w:ascii="Arial" w:hAnsi="Arial" w:cs="Arial"/>
              </w:rPr>
            </w:pPr>
            <w:r w:rsidRPr="00FC1E56">
              <w:rPr>
                <w:rFonts w:ascii="Arial" w:hAnsi="Arial" w:cs="Arial"/>
              </w:rPr>
              <w:t>Other (please specify)</w:t>
            </w:r>
          </w:p>
        </w:tc>
        <w:tc>
          <w:tcPr>
            <w:tcW w:w="5418" w:type="dxa"/>
            <w:shd w:val="clear" w:color="auto" w:fill="auto"/>
          </w:tcPr>
          <w:p w14:paraId="37C5551E" w14:textId="77777777" w:rsidR="007145CD" w:rsidRPr="00FC1E56" w:rsidRDefault="007145CD" w:rsidP="00FC1E56">
            <w:pPr>
              <w:spacing w:after="0" w:line="240" w:lineRule="auto"/>
              <w:ind w:right="-20"/>
              <w:jc w:val="center"/>
              <w:rPr>
                <w:rFonts w:ascii="Arial" w:eastAsia="Arial" w:hAnsi="Arial" w:cs="Arial"/>
                <w:b/>
                <w:bCs/>
                <w:color w:val="231F20"/>
              </w:rPr>
            </w:pPr>
          </w:p>
        </w:tc>
      </w:tr>
      <w:tr w:rsidR="007145CD" w:rsidRPr="00FC1E56" w14:paraId="7F501544" w14:textId="77777777" w:rsidTr="007145CD">
        <w:tc>
          <w:tcPr>
            <w:tcW w:w="5418" w:type="dxa"/>
            <w:shd w:val="clear" w:color="auto" w:fill="auto"/>
          </w:tcPr>
          <w:p w14:paraId="667F0D1E" w14:textId="77777777" w:rsidR="007145CD" w:rsidRPr="00FC1E56" w:rsidRDefault="007145CD" w:rsidP="00FC1E56">
            <w:pPr>
              <w:spacing w:after="0" w:line="240" w:lineRule="auto"/>
              <w:jc w:val="center"/>
              <w:rPr>
                <w:rFonts w:ascii="Arial" w:hAnsi="Arial" w:cs="Arial"/>
                <w:b/>
              </w:rPr>
            </w:pPr>
            <w:r w:rsidRPr="00FC1E56">
              <w:rPr>
                <w:rFonts w:ascii="Arial" w:hAnsi="Arial" w:cs="Arial"/>
                <w:b/>
              </w:rPr>
              <w:t>TOTAL NOTIONAL LEARNING HOURS</w:t>
            </w:r>
          </w:p>
        </w:tc>
        <w:tc>
          <w:tcPr>
            <w:tcW w:w="5418" w:type="dxa"/>
            <w:shd w:val="clear" w:color="auto" w:fill="auto"/>
          </w:tcPr>
          <w:p w14:paraId="332721FF" w14:textId="7D77101E" w:rsidR="007145CD" w:rsidRPr="00FC1E56" w:rsidRDefault="00C916C2" w:rsidP="00FC1E56">
            <w:pPr>
              <w:spacing w:after="0" w:line="240" w:lineRule="auto"/>
              <w:ind w:right="-20"/>
              <w:jc w:val="center"/>
              <w:rPr>
                <w:rFonts w:ascii="Arial" w:eastAsia="Arial" w:hAnsi="Arial" w:cs="Arial"/>
                <w:b/>
                <w:bCs/>
                <w:color w:val="231F20"/>
              </w:rPr>
            </w:pPr>
            <w:r>
              <w:rPr>
                <w:rFonts w:ascii="Arial" w:eastAsia="Arial" w:hAnsi="Arial" w:cs="Arial"/>
                <w:b/>
                <w:bCs/>
                <w:color w:val="231F20"/>
              </w:rPr>
              <w:t>150</w:t>
            </w:r>
          </w:p>
        </w:tc>
      </w:tr>
    </w:tbl>
    <w:p w14:paraId="3E4CC58B" w14:textId="77777777" w:rsidR="00064730" w:rsidRDefault="00064730" w:rsidP="00E1424E">
      <w:pPr>
        <w:spacing w:after="0" w:line="240" w:lineRule="auto"/>
        <w:ind w:right="-20"/>
        <w:rPr>
          <w:rFonts w:ascii="Arial" w:eastAsia="Arial" w:hAnsi="Arial" w:cs="Arial"/>
          <w:b/>
          <w:bCs/>
          <w:color w:val="231F20"/>
        </w:rPr>
      </w:pPr>
    </w:p>
    <w:p w14:paraId="22433872" w14:textId="77777777" w:rsidR="00A82796" w:rsidRDefault="00A82796" w:rsidP="00E1424E">
      <w:pPr>
        <w:spacing w:after="0" w:line="240" w:lineRule="auto"/>
        <w:ind w:right="-20"/>
        <w:rPr>
          <w:rFonts w:ascii="Arial" w:eastAsia="Arial" w:hAnsi="Arial" w:cs="Arial"/>
          <w:b/>
          <w:bCs/>
          <w:color w:val="231F20"/>
        </w:rPr>
      </w:pPr>
    </w:p>
    <w:p w14:paraId="07D923D1" w14:textId="77777777" w:rsidR="00AA3E3C" w:rsidRPr="00567760" w:rsidRDefault="00064730" w:rsidP="00D5562D">
      <w:pPr>
        <w:keepNext/>
        <w:keepLines/>
        <w:spacing w:after="0" w:line="240" w:lineRule="auto"/>
        <w:ind w:right="-23"/>
        <w:rPr>
          <w:rFonts w:ascii="Arial" w:eastAsia="Arial" w:hAnsi="Arial" w:cs="Arial"/>
          <w:b/>
          <w:bCs/>
          <w:color w:val="231F20"/>
          <w:w w:val="101"/>
        </w:rPr>
      </w:pPr>
      <w:r w:rsidRPr="00567760">
        <w:rPr>
          <w:rFonts w:ascii="Arial" w:eastAsia="Arial" w:hAnsi="Arial" w:cs="Arial"/>
          <w:b/>
          <w:bCs/>
          <w:color w:val="231F20"/>
        </w:rPr>
        <w:t>2</w:t>
      </w:r>
      <w:r w:rsidR="00C21E3E" w:rsidRPr="00567760">
        <w:rPr>
          <w:rFonts w:ascii="Arial" w:eastAsia="Arial" w:hAnsi="Arial" w:cs="Arial"/>
          <w:b/>
          <w:bCs/>
          <w:color w:val="231F20"/>
        </w:rPr>
        <w:t>)</w:t>
      </w:r>
      <w:r w:rsidR="00C21E3E" w:rsidRPr="00567760">
        <w:rPr>
          <w:rFonts w:ascii="Arial" w:eastAsia="Arial" w:hAnsi="Arial" w:cs="Arial"/>
          <w:b/>
          <w:bCs/>
          <w:color w:val="231F20"/>
          <w:spacing w:val="3"/>
        </w:rPr>
        <w:t xml:space="preserve"> </w:t>
      </w:r>
      <w:r w:rsidR="00C21E3E" w:rsidRPr="00567760">
        <w:rPr>
          <w:rFonts w:ascii="Arial" w:eastAsia="Arial" w:hAnsi="Arial" w:cs="Arial"/>
          <w:b/>
          <w:bCs/>
          <w:color w:val="231F20"/>
        </w:rPr>
        <w:t>Module</w:t>
      </w:r>
      <w:r w:rsidR="00C21E3E" w:rsidRPr="00567760">
        <w:rPr>
          <w:rFonts w:ascii="Arial" w:eastAsia="Arial" w:hAnsi="Arial" w:cs="Arial"/>
          <w:b/>
          <w:bCs/>
          <w:color w:val="231F20"/>
          <w:spacing w:val="9"/>
        </w:rPr>
        <w:t xml:space="preserve"> </w:t>
      </w:r>
      <w:r w:rsidR="00C21E3E" w:rsidRPr="00567760">
        <w:rPr>
          <w:rFonts w:ascii="Arial" w:eastAsia="Arial" w:hAnsi="Arial" w:cs="Arial"/>
          <w:b/>
          <w:bCs/>
          <w:color w:val="231F20"/>
          <w:w w:val="101"/>
        </w:rPr>
        <w:t>Content</w:t>
      </w:r>
    </w:p>
    <w:p w14:paraId="303FB775" w14:textId="77777777" w:rsidR="00567760" w:rsidRPr="00567760" w:rsidRDefault="00567760" w:rsidP="00D5562D">
      <w:pPr>
        <w:keepNext/>
        <w:keepLines/>
        <w:spacing w:after="0" w:line="240" w:lineRule="auto"/>
        <w:ind w:right="-23"/>
        <w:rPr>
          <w:rFonts w:ascii="Arial" w:eastAsia="Arial" w:hAnsi="Arial" w:cs="Arial"/>
        </w:rPr>
      </w:pPr>
    </w:p>
    <w:p w14:paraId="176DD5A1" w14:textId="77777777" w:rsidR="001C47D8" w:rsidRPr="00567760" w:rsidRDefault="006E3856" w:rsidP="00D5562D">
      <w:pPr>
        <w:keepNext/>
        <w:keepLines/>
        <w:spacing w:after="0" w:line="240" w:lineRule="auto"/>
        <w:ind w:right="-23"/>
        <w:rPr>
          <w:rFonts w:ascii="Arial" w:eastAsia="Arial" w:hAnsi="Arial" w:cs="Arial"/>
        </w:rPr>
      </w:pPr>
      <w:r>
        <w:rPr>
          <w:rFonts w:ascii="Arial" w:eastAsia="Arial" w:hAnsi="Arial" w:cs="Arial"/>
        </w:rPr>
        <w:t>O</w:t>
      </w:r>
      <w:r w:rsidR="001C47D8" w:rsidRPr="00567760">
        <w:rPr>
          <w:rFonts w:ascii="Arial" w:eastAsia="Arial" w:hAnsi="Arial" w:cs="Arial"/>
        </w:rPr>
        <w:t xml:space="preserve">verview </w:t>
      </w:r>
      <w:r w:rsidR="00A72677" w:rsidRPr="00567760">
        <w:rPr>
          <w:rFonts w:ascii="Arial" w:eastAsia="Arial" w:hAnsi="Arial" w:cs="Arial"/>
        </w:rPr>
        <w:t>of the module content:</w:t>
      </w:r>
    </w:p>
    <w:p w14:paraId="6BA937F5" w14:textId="77777777" w:rsidR="00567760" w:rsidRPr="00804395" w:rsidRDefault="00567760" w:rsidP="00E1424E">
      <w:pPr>
        <w:spacing w:after="0" w:line="240" w:lineRule="auto"/>
        <w:ind w:right="-20"/>
        <w:rPr>
          <w:rFonts w:ascii="Arial" w:eastAsia="Arial" w:hAnsi="Arial" w:cs="Arial"/>
        </w:rPr>
      </w:pPr>
    </w:p>
    <w:tbl>
      <w:tblPr>
        <w:tblW w:w="0" w:type="auto"/>
        <w:tblInd w:w="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7"/>
      </w:tblGrid>
      <w:tr w:rsidR="001C47D8" w:rsidRPr="00804395" w14:paraId="5C130995" w14:textId="77777777" w:rsidTr="00D5562D">
        <w:trPr>
          <w:trHeight w:val="1602"/>
        </w:trPr>
        <w:tc>
          <w:tcPr>
            <w:tcW w:w="10836" w:type="dxa"/>
            <w:shd w:val="clear" w:color="auto" w:fill="auto"/>
          </w:tcPr>
          <w:p w14:paraId="55D4B43A" w14:textId="1E298D51" w:rsidR="001F2694" w:rsidRPr="00804395" w:rsidRDefault="00531C8D" w:rsidP="004D7DD4">
            <w:pPr>
              <w:spacing w:after="0" w:line="240" w:lineRule="auto"/>
              <w:ind w:right="-20"/>
              <w:rPr>
                <w:rFonts w:ascii="Arial" w:eastAsia="Arial" w:hAnsi="Arial" w:cs="Arial"/>
              </w:rPr>
            </w:pPr>
            <w:r w:rsidRPr="00804395">
              <w:rPr>
                <w:rFonts w:ascii="Arial" w:eastAsia="Times New Roman" w:hAnsi="Arial" w:cs="Arial"/>
              </w:rPr>
              <w:t>This module is intended as an introduction to creative practice</w:t>
            </w:r>
            <w:r w:rsidR="008537D8" w:rsidRPr="00804395">
              <w:rPr>
                <w:rFonts w:ascii="Arial" w:eastAsia="Times New Roman" w:hAnsi="Arial" w:cs="Arial"/>
              </w:rPr>
              <w:t>. Students work individually or</w:t>
            </w:r>
            <w:r w:rsidRPr="00804395">
              <w:rPr>
                <w:rFonts w:ascii="Arial" w:eastAsia="Times New Roman" w:hAnsi="Arial" w:cs="Arial"/>
              </w:rPr>
              <w:t xml:space="preserve"> in groups to conceive, develop and produce finished practical software projects in creative computing, making the fullest possible use of their creative and coding skills. Each project is uniquely specified to allow students the fullest possible creative choice, and projects are mentored by module leaders to ensure that they are at the appropriate level, and to provide students with specific programming and practical suggestions where required. All student projects must feature the creative use of digital media technologies through applied programming </w:t>
            </w:r>
            <w:r w:rsidRPr="00804395">
              <w:rPr>
                <w:rFonts w:ascii="Arial" w:eastAsia="Times New Roman" w:hAnsi="Arial" w:cs="Arial"/>
              </w:rPr>
              <w:br/>
            </w:r>
            <w:r w:rsidRPr="00804395">
              <w:rPr>
                <w:rFonts w:ascii="Arial" w:eastAsia="Times New Roman" w:hAnsi="Arial" w:cs="Arial"/>
              </w:rPr>
              <w:br/>
              <w:t>In addition to allowing students to develop their skills in a chosen area of interest, this module encourages students to make coherent judgments regarding the application of their computing skills as they develop and reinforce their technical knowledge through creative projects.</w:t>
            </w:r>
          </w:p>
        </w:tc>
      </w:tr>
    </w:tbl>
    <w:p w14:paraId="61638446" w14:textId="77777777" w:rsidR="00AA3E3C" w:rsidRDefault="00AA3E3C" w:rsidP="00567760">
      <w:pPr>
        <w:spacing w:after="0" w:line="240" w:lineRule="auto"/>
        <w:rPr>
          <w:rFonts w:ascii="Arial" w:hAnsi="Arial" w:cs="Arial"/>
        </w:rPr>
      </w:pPr>
    </w:p>
    <w:p w14:paraId="41D667E4" w14:textId="77777777" w:rsidR="00D5562D" w:rsidRPr="00567760" w:rsidRDefault="00D5562D" w:rsidP="00567760">
      <w:pPr>
        <w:spacing w:after="0" w:line="240" w:lineRule="auto"/>
        <w:rPr>
          <w:rFonts w:ascii="Arial" w:hAnsi="Arial" w:cs="Arial"/>
        </w:rPr>
      </w:pPr>
    </w:p>
    <w:p w14:paraId="595C7656" w14:textId="77777777" w:rsidR="00BA0EDA" w:rsidRPr="00567760" w:rsidRDefault="00567760" w:rsidP="00D5562D">
      <w:pPr>
        <w:keepNext/>
        <w:keepLines/>
        <w:spacing w:after="0" w:line="240" w:lineRule="auto"/>
        <w:ind w:right="-12"/>
        <w:rPr>
          <w:rFonts w:ascii="Arial" w:eastAsia="Arial" w:hAnsi="Arial" w:cs="Arial"/>
          <w:b/>
          <w:bCs/>
          <w:color w:val="231F20"/>
          <w:spacing w:val="11"/>
        </w:rPr>
      </w:pPr>
      <w:r w:rsidRPr="00567760">
        <w:rPr>
          <w:rFonts w:ascii="Arial" w:eastAsia="Arial" w:hAnsi="Arial" w:cs="Arial"/>
          <w:b/>
          <w:bCs/>
          <w:color w:val="231F20"/>
        </w:rPr>
        <w:lastRenderedPageBreak/>
        <w:t xml:space="preserve">3) </w:t>
      </w:r>
      <w:r w:rsidR="00C21E3E" w:rsidRPr="00567760">
        <w:rPr>
          <w:rFonts w:ascii="Arial" w:eastAsia="Arial" w:hAnsi="Arial" w:cs="Arial"/>
          <w:b/>
          <w:bCs/>
          <w:color w:val="231F20"/>
        </w:rPr>
        <w:t>Learning</w:t>
      </w:r>
      <w:r w:rsidR="00BA0EDA" w:rsidRPr="00567760">
        <w:rPr>
          <w:rFonts w:ascii="Arial" w:eastAsia="Arial" w:hAnsi="Arial" w:cs="Arial"/>
          <w:b/>
          <w:bCs/>
          <w:color w:val="231F20"/>
        </w:rPr>
        <w:t xml:space="preserve"> Outcomes</w:t>
      </w:r>
      <w:r w:rsidR="00BA0EDA" w:rsidRPr="00567760">
        <w:rPr>
          <w:rFonts w:ascii="Arial" w:eastAsia="Arial" w:hAnsi="Arial" w:cs="Arial"/>
          <w:b/>
          <w:bCs/>
          <w:color w:val="231F20"/>
          <w:spacing w:val="11"/>
        </w:rPr>
        <w:t xml:space="preserve"> </w:t>
      </w:r>
    </w:p>
    <w:p w14:paraId="4B349948" w14:textId="77777777" w:rsidR="00567760" w:rsidRPr="00567760" w:rsidRDefault="00567760" w:rsidP="00D5562D">
      <w:pPr>
        <w:keepNext/>
        <w:keepLines/>
        <w:spacing w:after="0" w:line="240" w:lineRule="auto"/>
        <w:ind w:right="-12"/>
        <w:rPr>
          <w:rFonts w:ascii="Arial" w:eastAsia="Arial" w:hAnsi="Arial" w:cs="Arial"/>
          <w:b/>
          <w:bCs/>
          <w:color w:val="231F20"/>
          <w:spacing w:val="11"/>
        </w:rPr>
      </w:pPr>
    </w:p>
    <w:p w14:paraId="3BE94968" w14:textId="77777777" w:rsidR="00AA3E3C" w:rsidRPr="00567760" w:rsidRDefault="006E3856" w:rsidP="00D5562D">
      <w:pPr>
        <w:keepNext/>
        <w:keepLines/>
        <w:spacing w:after="0" w:line="240" w:lineRule="auto"/>
        <w:ind w:right="59"/>
        <w:rPr>
          <w:rFonts w:ascii="Arial" w:eastAsia="Arial" w:hAnsi="Arial" w:cs="Arial"/>
          <w:color w:val="231F20"/>
          <w:w w:val="101"/>
        </w:rPr>
      </w:pPr>
      <w:r>
        <w:rPr>
          <w:rFonts w:ascii="Arial" w:eastAsia="Arial" w:hAnsi="Arial" w:cs="Arial"/>
          <w:color w:val="231F20"/>
        </w:rPr>
        <w:t>L</w:t>
      </w:r>
      <w:r w:rsidR="00C21E3E" w:rsidRPr="00567760">
        <w:rPr>
          <w:rFonts w:ascii="Arial" w:eastAsia="Arial" w:hAnsi="Arial" w:cs="Arial"/>
          <w:color w:val="231F20"/>
        </w:rPr>
        <w:t>earning</w:t>
      </w:r>
      <w:r w:rsidR="00C21E3E" w:rsidRPr="00567760">
        <w:rPr>
          <w:rFonts w:ascii="Arial" w:eastAsia="Arial" w:hAnsi="Arial" w:cs="Arial"/>
          <w:color w:val="231F20"/>
          <w:spacing w:val="6"/>
        </w:rPr>
        <w:t xml:space="preserve"> </w:t>
      </w:r>
      <w:r w:rsidR="00C21E3E" w:rsidRPr="00567760">
        <w:rPr>
          <w:rFonts w:ascii="Arial" w:eastAsia="Arial" w:hAnsi="Arial" w:cs="Arial"/>
          <w:color w:val="231F20"/>
        </w:rPr>
        <w:t>outcomes</w:t>
      </w:r>
      <w:r w:rsidR="00C21E3E" w:rsidRPr="00567760">
        <w:rPr>
          <w:rFonts w:ascii="Arial" w:eastAsia="Arial" w:hAnsi="Arial" w:cs="Arial"/>
          <w:color w:val="231F20"/>
          <w:spacing w:val="7"/>
        </w:rPr>
        <w:t xml:space="preserve"> </w:t>
      </w:r>
      <w:r w:rsidR="00C21E3E" w:rsidRPr="00567760">
        <w:rPr>
          <w:rFonts w:ascii="Arial" w:eastAsia="Arial" w:hAnsi="Arial" w:cs="Arial"/>
          <w:color w:val="231F20"/>
        </w:rPr>
        <w:t>for</w:t>
      </w:r>
      <w:r w:rsidR="00C21E3E" w:rsidRPr="00567760">
        <w:rPr>
          <w:rFonts w:ascii="Arial" w:eastAsia="Arial" w:hAnsi="Arial" w:cs="Arial"/>
          <w:color w:val="231F20"/>
          <w:spacing w:val="1"/>
        </w:rPr>
        <w:t xml:space="preserve"> </w:t>
      </w:r>
      <w:r w:rsidR="00C21E3E" w:rsidRPr="00567760">
        <w:rPr>
          <w:rFonts w:ascii="Arial" w:eastAsia="Arial" w:hAnsi="Arial" w:cs="Arial"/>
          <w:color w:val="231F20"/>
        </w:rPr>
        <w:t>this</w:t>
      </w:r>
      <w:r w:rsidR="00C21E3E" w:rsidRPr="00567760">
        <w:rPr>
          <w:rFonts w:ascii="Arial" w:eastAsia="Arial" w:hAnsi="Arial" w:cs="Arial"/>
          <w:color w:val="231F20"/>
          <w:spacing w:val="2"/>
        </w:rPr>
        <w:t xml:space="preserve"> </w:t>
      </w:r>
      <w:r w:rsidR="00C21E3E" w:rsidRPr="00567760">
        <w:rPr>
          <w:rFonts w:ascii="Arial" w:eastAsia="Arial" w:hAnsi="Arial" w:cs="Arial"/>
          <w:color w:val="231F20"/>
        </w:rPr>
        <w:t>module,</w:t>
      </w:r>
      <w:r w:rsidR="00C21E3E" w:rsidRPr="00567760">
        <w:rPr>
          <w:rFonts w:ascii="Arial" w:eastAsia="Arial" w:hAnsi="Arial" w:cs="Arial"/>
          <w:color w:val="231F20"/>
          <w:spacing w:val="6"/>
        </w:rPr>
        <w:t xml:space="preserve"> </w:t>
      </w:r>
      <w:r w:rsidR="00C21E3E" w:rsidRPr="00567760">
        <w:rPr>
          <w:rFonts w:ascii="Arial" w:eastAsia="Arial" w:hAnsi="Arial" w:cs="Arial"/>
          <w:color w:val="231F20"/>
        </w:rPr>
        <w:t>i.e.</w:t>
      </w:r>
      <w:r w:rsidR="00C21E3E" w:rsidRPr="00567760">
        <w:rPr>
          <w:rFonts w:ascii="Arial" w:eastAsia="Arial" w:hAnsi="Arial" w:cs="Arial"/>
          <w:color w:val="231F20"/>
          <w:spacing w:val="1"/>
        </w:rPr>
        <w:t xml:space="preserve"> </w:t>
      </w:r>
      <w:r w:rsidR="00C21E3E" w:rsidRPr="00567760">
        <w:rPr>
          <w:rFonts w:ascii="Arial" w:eastAsia="Arial" w:hAnsi="Arial" w:cs="Arial"/>
          <w:color w:val="231F20"/>
        </w:rPr>
        <w:t>knowledge,</w:t>
      </w:r>
      <w:r w:rsidR="00C21E3E" w:rsidRPr="00567760">
        <w:rPr>
          <w:rFonts w:ascii="Arial" w:eastAsia="Arial" w:hAnsi="Arial" w:cs="Arial"/>
          <w:color w:val="231F20"/>
          <w:spacing w:val="9"/>
        </w:rPr>
        <w:t xml:space="preserve"> </w:t>
      </w:r>
      <w:r w:rsidR="00C21E3E" w:rsidRPr="00567760">
        <w:rPr>
          <w:rFonts w:ascii="Arial" w:eastAsia="Arial" w:hAnsi="Arial" w:cs="Arial"/>
          <w:color w:val="231F20"/>
        </w:rPr>
        <w:t>skills</w:t>
      </w:r>
      <w:r w:rsidR="00C21E3E" w:rsidRPr="00567760">
        <w:rPr>
          <w:rFonts w:ascii="Arial" w:eastAsia="Arial" w:hAnsi="Arial" w:cs="Arial"/>
          <w:color w:val="231F20"/>
          <w:spacing w:val="3"/>
        </w:rPr>
        <w:t xml:space="preserve"> </w:t>
      </w:r>
      <w:r w:rsidR="00C21E3E" w:rsidRPr="00567760">
        <w:rPr>
          <w:rFonts w:ascii="Arial" w:eastAsia="Arial" w:hAnsi="Arial" w:cs="Arial"/>
          <w:color w:val="231F20"/>
        </w:rPr>
        <w:t>and</w:t>
      </w:r>
      <w:r w:rsidR="00C21E3E" w:rsidRPr="00567760">
        <w:rPr>
          <w:rFonts w:ascii="Arial" w:eastAsia="Arial" w:hAnsi="Arial" w:cs="Arial"/>
          <w:color w:val="231F20"/>
          <w:spacing w:val="2"/>
        </w:rPr>
        <w:t xml:space="preserve"> </w:t>
      </w:r>
      <w:r w:rsidR="00C21E3E" w:rsidRPr="00567760">
        <w:rPr>
          <w:rFonts w:ascii="Arial" w:eastAsia="Arial" w:hAnsi="Arial" w:cs="Arial"/>
          <w:color w:val="231F20"/>
        </w:rPr>
        <w:t>attributes</w:t>
      </w:r>
      <w:r w:rsidR="00C21E3E" w:rsidRPr="00567760">
        <w:rPr>
          <w:rFonts w:ascii="Arial" w:eastAsia="Arial" w:hAnsi="Arial" w:cs="Arial"/>
          <w:color w:val="231F20"/>
          <w:spacing w:val="7"/>
        </w:rPr>
        <w:t xml:space="preserve"> </w:t>
      </w:r>
      <w:r w:rsidR="00C21E3E" w:rsidRPr="00567760">
        <w:rPr>
          <w:rFonts w:ascii="Arial" w:eastAsia="Arial" w:hAnsi="Arial" w:cs="Arial"/>
          <w:color w:val="231F20"/>
        </w:rPr>
        <w:t>to be</w:t>
      </w:r>
      <w:r w:rsidR="00C21E3E" w:rsidRPr="00567760">
        <w:rPr>
          <w:rFonts w:ascii="Arial" w:eastAsia="Arial" w:hAnsi="Arial" w:cs="Arial"/>
          <w:color w:val="231F20"/>
          <w:spacing w:val="1"/>
        </w:rPr>
        <w:t xml:space="preserve"> </w:t>
      </w:r>
      <w:r w:rsidR="00C21E3E" w:rsidRPr="00567760">
        <w:rPr>
          <w:rFonts w:ascii="Arial" w:eastAsia="Arial" w:hAnsi="Arial" w:cs="Arial"/>
          <w:color w:val="231F20"/>
        </w:rPr>
        <w:t>developed</w:t>
      </w:r>
      <w:r w:rsidR="00C21E3E" w:rsidRPr="00567760">
        <w:rPr>
          <w:rFonts w:ascii="Arial" w:eastAsia="Arial" w:hAnsi="Arial" w:cs="Arial"/>
          <w:color w:val="231F20"/>
          <w:spacing w:val="8"/>
        </w:rPr>
        <w:t xml:space="preserve"> </w:t>
      </w:r>
      <w:r w:rsidR="00C21E3E" w:rsidRPr="00567760">
        <w:rPr>
          <w:rFonts w:ascii="Arial" w:eastAsia="Arial" w:hAnsi="Arial" w:cs="Arial"/>
          <w:color w:val="231F20"/>
          <w:w w:val="101"/>
        </w:rPr>
        <w:t xml:space="preserve">through </w:t>
      </w:r>
      <w:r w:rsidR="00C21E3E" w:rsidRPr="00567760">
        <w:rPr>
          <w:rFonts w:ascii="Arial" w:eastAsia="Arial" w:hAnsi="Arial" w:cs="Arial"/>
          <w:color w:val="231F20"/>
        </w:rPr>
        <w:t>completion of</w:t>
      </w:r>
      <w:r w:rsidR="00BC6C2C" w:rsidRPr="00567760">
        <w:rPr>
          <w:rFonts w:ascii="Arial" w:eastAsia="Arial" w:hAnsi="Arial" w:cs="Arial"/>
          <w:color w:val="231F20"/>
          <w:spacing w:val="36"/>
        </w:rPr>
        <w:t xml:space="preserve"> </w:t>
      </w:r>
      <w:r w:rsidR="00C21E3E" w:rsidRPr="00567760">
        <w:rPr>
          <w:rFonts w:ascii="Arial" w:eastAsia="Arial" w:hAnsi="Arial" w:cs="Arial"/>
          <w:color w:val="231F20"/>
        </w:rPr>
        <w:t>this</w:t>
      </w:r>
      <w:r w:rsidR="00C21E3E" w:rsidRPr="00567760">
        <w:rPr>
          <w:rFonts w:ascii="Arial" w:eastAsia="Arial" w:hAnsi="Arial" w:cs="Arial"/>
          <w:color w:val="231F20"/>
          <w:spacing w:val="38"/>
        </w:rPr>
        <w:t xml:space="preserve"> </w:t>
      </w:r>
      <w:r>
        <w:rPr>
          <w:rFonts w:ascii="Arial" w:eastAsia="Arial" w:hAnsi="Arial" w:cs="Arial"/>
          <w:color w:val="231F20"/>
        </w:rPr>
        <w:t>module:</w:t>
      </w:r>
    </w:p>
    <w:p w14:paraId="7FB1E3FC" w14:textId="77777777" w:rsidR="00567760" w:rsidRPr="00567760" w:rsidRDefault="00567760" w:rsidP="00567760">
      <w:pPr>
        <w:spacing w:after="0" w:line="240" w:lineRule="auto"/>
        <w:ind w:right="59"/>
        <w:rPr>
          <w:rFonts w:ascii="Arial" w:eastAsia="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
        <w:gridCol w:w="10078"/>
      </w:tblGrid>
      <w:tr w:rsidR="00FE6E02" w:rsidRPr="00567760" w14:paraId="76B82CFC" w14:textId="77777777" w:rsidTr="002823ED">
        <w:tc>
          <w:tcPr>
            <w:tcW w:w="10728" w:type="dxa"/>
            <w:gridSpan w:val="2"/>
            <w:shd w:val="clear" w:color="auto" w:fill="auto"/>
          </w:tcPr>
          <w:p w14:paraId="66842624" w14:textId="77777777" w:rsidR="00E27979" w:rsidRPr="00567760" w:rsidRDefault="00FE6E02" w:rsidP="00567760">
            <w:pPr>
              <w:spacing w:after="0" w:line="240" w:lineRule="auto"/>
              <w:rPr>
                <w:rFonts w:ascii="Arial" w:hAnsi="Arial" w:cs="Arial"/>
                <w:b/>
              </w:rPr>
            </w:pPr>
            <w:r w:rsidRPr="00567760">
              <w:rPr>
                <w:rFonts w:ascii="Arial" w:hAnsi="Arial" w:cs="Arial"/>
                <w:b/>
              </w:rPr>
              <w:t>Students who successfully complete this module will be able to:</w:t>
            </w:r>
          </w:p>
        </w:tc>
      </w:tr>
      <w:tr w:rsidR="00FE6E02" w:rsidRPr="00567760" w14:paraId="1F29EAB8" w14:textId="77777777" w:rsidTr="002823ED">
        <w:tc>
          <w:tcPr>
            <w:tcW w:w="426" w:type="dxa"/>
            <w:shd w:val="clear" w:color="auto" w:fill="auto"/>
          </w:tcPr>
          <w:p w14:paraId="12A2ADB2" w14:textId="77777777" w:rsidR="00FE6E02" w:rsidRPr="00567760" w:rsidRDefault="00FE6E02" w:rsidP="00567760">
            <w:pPr>
              <w:spacing w:after="0" w:line="240" w:lineRule="auto"/>
              <w:rPr>
                <w:rFonts w:ascii="Arial" w:hAnsi="Arial" w:cs="Arial"/>
                <w:b/>
              </w:rPr>
            </w:pPr>
            <w:r w:rsidRPr="00567760">
              <w:rPr>
                <w:rFonts w:ascii="Arial" w:hAnsi="Arial" w:cs="Arial"/>
                <w:b/>
              </w:rPr>
              <w:t>1</w:t>
            </w:r>
          </w:p>
        </w:tc>
        <w:tc>
          <w:tcPr>
            <w:tcW w:w="10302" w:type="dxa"/>
            <w:shd w:val="clear" w:color="auto" w:fill="auto"/>
          </w:tcPr>
          <w:p w14:paraId="05EE39BE" w14:textId="2E88AF1D" w:rsidR="004D37FE" w:rsidRPr="00804395" w:rsidRDefault="006D6607" w:rsidP="006D6607">
            <w:pPr>
              <w:spacing w:after="0" w:line="240" w:lineRule="auto"/>
              <w:rPr>
                <w:rFonts w:ascii="Arial" w:hAnsi="Arial" w:cs="Arial"/>
              </w:rPr>
            </w:pPr>
            <w:r w:rsidRPr="00804395">
              <w:rPr>
                <w:rFonts w:ascii="Arial" w:eastAsia="Times New Roman" w:hAnsi="Arial" w:cs="Arial"/>
              </w:rPr>
              <w:t>Understand and apply basic design approaches for conceiving original creative coding projects</w:t>
            </w:r>
          </w:p>
        </w:tc>
      </w:tr>
      <w:tr w:rsidR="00FE6E02" w:rsidRPr="00567760" w14:paraId="1C552C0B" w14:textId="77777777" w:rsidTr="002823ED">
        <w:tc>
          <w:tcPr>
            <w:tcW w:w="426" w:type="dxa"/>
            <w:shd w:val="clear" w:color="auto" w:fill="auto"/>
          </w:tcPr>
          <w:p w14:paraId="261E4D44" w14:textId="77777777" w:rsidR="00FE6E02" w:rsidRPr="00567760" w:rsidRDefault="00FE6E02" w:rsidP="00567760">
            <w:pPr>
              <w:spacing w:after="0" w:line="240" w:lineRule="auto"/>
              <w:rPr>
                <w:rFonts w:ascii="Arial" w:hAnsi="Arial" w:cs="Arial"/>
                <w:b/>
              </w:rPr>
            </w:pPr>
            <w:r w:rsidRPr="00567760">
              <w:rPr>
                <w:rFonts w:ascii="Arial" w:hAnsi="Arial" w:cs="Arial"/>
                <w:b/>
              </w:rPr>
              <w:t>2</w:t>
            </w:r>
          </w:p>
        </w:tc>
        <w:tc>
          <w:tcPr>
            <w:tcW w:w="10302" w:type="dxa"/>
            <w:shd w:val="clear" w:color="auto" w:fill="auto"/>
          </w:tcPr>
          <w:p w14:paraId="7386FAEC" w14:textId="2911AF47" w:rsidR="00E27979" w:rsidRPr="00804395" w:rsidRDefault="006D6607" w:rsidP="00567760">
            <w:pPr>
              <w:spacing w:after="0" w:line="240" w:lineRule="auto"/>
              <w:rPr>
                <w:rFonts w:ascii="Arial" w:hAnsi="Arial" w:cs="Arial"/>
              </w:rPr>
            </w:pPr>
            <w:r w:rsidRPr="00804395">
              <w:rPr>
                <w:rFonts w:ascii="Arial" w:hAnsi="Arial" w:cs="Arial"/>
              </w:rPr>
              <w:t>Develop knowledge of current creative industry practice and use this to inform their designs</w:t>
            </w:r>
          </w:p>
        </w:tc>
      </w:tr>
      <w:tr w:rsidR="00FE6E02" w:rsidRPr="00567760" w14:paraId="76E0CAA2" w14:textId="77777777" w:rsidTr="002823ED">
        <w:tc>
          <w:tcPr>
            <w:tcW w:w="426" w:type="dxa"/>
            <w:shd w:val="clear" w:color="auto" w:fill="auto"/>
          </w:tcPr>
          <w:p w14:paraId="0A8762AA" w14:textId="77777777" w:rsidR="00FE6E02" w:rsidRPr="00567760" w:rsidRDefault="00FE6E02" w:rsidP="002B7E66">
            <w:pPr>
              <w:spacing w:after="0" w:line="240" w:lineRule="auto"/>
              <w:rPr>
                <w:rFonts w:ascii="Arial" w:hAnsi="Arial" w:cs="Arial"/>
                <w:b/>
              </w:rPr>
            </w:pPr>
            <w:r w:rsidRPr="00567760">
              <w:rPr>
                <w:rFonts w:ascii="Arial" w:hAnsi="Arial" w:cs="Arial"/>
                <w:b/>
              </w:rPr>
              <w:t>3</w:t>
            </w:r>
          </w:p>
        </w:tc>
        <w:tc>
          <w:tcPr>
            <w:tcW w:w="10302" w:type="dxa"/>
            <w:shd w:val="clear" w:color="auto" w:fill="auto"/>
          </w:tcPr>
          <w:p w14:paraId="06E0BDDF" w14:textId="000D8EC1" w:rsidR="00E27979" w:rsidRPr="00567760" w:rsidRDefault="006D6607" w:rsidP="002B7E66">
            <w:pPr>
              <w:spacing w:after="0" w:line="240" w:lineRule="auto"/>
              <w:rPr>
                <w:rFonts w:ascii="Arial" w:hAnsi="Arial"/>
              </w:rPr>
            </w:pPr>
            <w:r>
              <w:rPr>
                <w:rFonts w:ascii="Arial" w:hAnsi="Arial"/>
              </w:rPr>
              <w:t>Apply programming techniques such as object orientation to create larger bodies of code</w:t>
            </w:r>
          </w:p>
        </w:tc>
      </w:tr>
      <w:tr w:rsidR="001C47D8" w:rsidRPr="00567760" w14:paraId="16F6F190" w14:textId="77777777" w:rsidTr="002823ED">
        <w:tc>
          <w:tcPr>
            <w:tcW w:w="426" w:type="dxa"/>
            <w:shd w:val="clear" w:color="auto" w:fill="auto"/>
          </w:tcPr>
          <w:p w14:paraId="28CA92A7" w14:textId="77777777" w:rsidR="001C47D8" w:rsidRPr="00567760" w:rsidRDefault="001C47D8" w:rsidP="002B7E66">
            <w:pPr>
              <w:spacing w:after="0" w:line="240" w:lineRule="auto"/>
              <w:rPr>
                <w:rFonts w:ascii="Arial" w:hAnsi="Arial" w:cs="Arial"/>
                <w:b/>
              </w:rPr>
            </w:pPr>
            <w:r w:rsidRPr="00567760">
              <w:rPr>
                <w:rFonts w:ascii="Arial" w:hAnsi="Arial" w:cs="Arial"/>
                <w:b/>
              </w:rPr>
              <w:t>4</w:t>
            </w:r>
          </w:p>
        </w:tc>
        <w:tc>
          <w:tcPr>
            <w:tcW w:w="10302" w:type="dxa"/>
            <w:shd w:val="clear" w:color="auto" w:fill="auto"/>
          </w:tcPr>
          <w:p w14:paraId="7E68D66C" w14:textId="01F382C5" w:rsidR="001C47D8" w:rsidRPr="00567760" w:rsidRDefault="006D6607" w:rsidP="00764A17">
            <w:pPr>
              <w:spacing w:after="0" w:line="240" w:lineRule="auto"/>
              <w:rPr>
                <w:rFonts w:ascii="Arial" w:hAnsi="Arial"/>
              </w:rPr>
            </w:pPr>
            <w:r>
              <w:rPr>
                <w:rFonts w:ascii="Arial" w:hAnsi="Arial"/>
              </w:rPr>
              <w:t xml:space="preserve">Apply rudimentary multi-media techniques in graphics, sound and interaction to </w:t>
            </w:r>
            <w:proofErr w:type="spellStart"/>
            <w:r w:rsidR="00764A17">
              <w:rPr>
                <w:rFonts w:ascii="Arial" w:hAnsi="Arial"/>
              </w:rPr>
              <w:t>realise</w:t>
            </w:r>
            <w:proofErr w:type="spellEnd"/>
            <w:r w:rsidR="00764A17">
              <w:rPr>
                <w:rFonts w:ascii="Arial" w:hAnsi="Arial"/>
              </w:rPr>
              <w:t xml:space="preserve"> their creative project</w:t>
            </w:r>
          </w:p>
        </w:tc>
      </w:tr>
      <w:tr w:rsidR="00C1658B" w:rsidRPr="00567760" w14:paraId="37C16DB9" w14:textId="77777777" w:rsidTr="002823ED">
        <w:tc>
          <w:tcPr>
            <w:tcW w:w="426" w:type="dxa"/>
            <w:shd w:val="clear" w:color="auto" w:fill="auto"/>
          </w:tcPr>
          <w:p w14:paraId="1A9DCC66" w14:textId="77777777" w:rsidR="00C1658B" w:rsidRPr="00567760" w:rsidRDefault="00C1658B" w:rsidP="002B7E66">
            <w:pPr>
              <w:spacing w:after="0" w:line="240" w:lineRule="auto"/>
              <w:rPr>
                <w:rFonts w:ascii="Arial" w:hAnsi="Arial" w:cs="Arial"/>
                <w:b/>
              </w:rPr>
            </w:pPr>
            <w:r>
              <w:rPr>
                <w:rFonts w:ascii="Arial" w:hAnsi="Arial" w:cs="Arial"/>
                <w:b/>
              </w:rPr>
              <w:t>5</w:t>
            </w:r>
          </w:p>
        </w:tc>
        <w:tc>
          <w:tcPr>
            <w:tcW w:w="10302" w:type="dxa"/>
            <w:shd w:val="clear" w:color="auto" w:fill="auto"/>
          </w:tcPr>
          <w:p w14:paraId="32B7298A" w14:textId="39F07B56" w:rsidR="00C1658B" w:rsidRPr="00567760" w:rsidRDefault="00764A17" w:rsidP="002B7E66">
            <w:pPr>
              <w:spacing w:after="0" w:line="240" w:lineRule="auto"/>
              <w:rPr>
                <w:rFonts w:ascii="Arial" w:hAnsi="Arial"/>
              </w:rPr>
            </w:pPr>
            <w:r>
              <w:rPr>
                <w:rFonts w:ascii="Arial" w:hAnsi="Arial"/>
              </w:rPr>
              <w:t>Understand and apply basic testing and project management techniques in the realization of their project.</w:t>
            </w:r>
          </w:p>
        </w:tc>
      </w:tr>
    </w:tbl>
    <w:p w14:paraId="129B1CD7" w14:textId="77777777" w:rsidR="007B24DF" w:rsidRDefault="007B24DF" w:rsidP="006635F4">
      <w:pPr>
        <w:spacing w:after="0" w:line="240" w:lineRule="auto"/>
        <w:rPr>
          <w:rFonts w:ascii="Arial" w:hAnsi="Arial" w:cs="Arial"/>
        </w:rPr>
      </w:pPr>
    </w:p>
    <w:p w14:paraId="63AE1448" w14:textId="77777777" w:rsidR="007B24DF" w:rsidRPr="00567760" w:rsidRDefault="007B24DF" w:rsidP="006635F4">
      <w:pPr>
        <w:spacing w:after="0" w:line="240" w:lineRule="auto"/>
        <w:rPr>
          <w:rFonts w:ascii="Arial" w:hAnsi="Arial" w:cs="Arial"/>
        </w:rPr>
      </w:pPr>
    </w:p>
    <w:p w14:paraId="284D067E" w14:textId="77777777" w:rsidR="00AA3E3C" w:rsidRPr="00567760" w:rsidRDefault="00BC6C2C" w:rsidP="006635F4">
      <w:pPr>
        <w:keepNext/>
        <w:keepLines/>
        <w:spacing w:after="0" w:line="240" w:lineRule="auto"/>
        <w:ind w:right="-23"/>
        <w:rPr>
          <w:rFonts w:ascii="Arial" w:eastAsia="Arial" w:hAnsi="Arial" w:cs="Arial"/>
          <w:b/>
          <w:bCs/>
          <w:color w:val="231F20"/>
          <w:w w:val="101"/>
        </w:rPr>
      </w:pPr>
      <w:r w:rsidRPr="00567760">
        <w:rPr>
          <w:rFonts w:ascii="Arial" w:eastAsia="Arial" w:hAnsi="Arial" w:cs="Arial"/>
          <w:b/>
          <w:bCs/>
          <w:color w:val="231F20"/>
        </w:rPr>
        <w:t>4</w:t>
      </w:r>
      <w:r w:rsidR="00C21E3E" w:rsidRPr="00567760">
        <w:rPr>
          <w:rFonts w:ascii="Arial" w:eastAsia="Arial" w:hAnsi="Arial" w:cs="Arial"/>
          <w:b/>
          <w:bCs/>
          <w:color w:val="231F20"/>
        </w:rPr>
        <w:t>)</w:t>
      </w:r>
      <w:r w:rsidR="00C21E3E" w:rsidRPr="00567760">
        <w:rPr>
          <w:rFonts w:ascii="Arial" w:eastAsia="Arial" w:hAnsi="Arial" w:cs="Arial"/>
          <w:b/>
          <w:bCs/>
          <w:color w:val="231F20"/>
          <w:spacing w:val="3"/>
        </w:rPr>
        <w:t xml:space="preserve"> </w:t>
      </w:r>
      <w:r w:rsidR="00C21E3E" w:rsidRPr="00567760">
        <w:rPr>
          <w:rFonts w:ascii="Arial" w:eastAsia="Arial" w:hAnsi="Arial" w:cs="Arial"/>
          <w:b/>
          <w:bCs/>
          <w:color w:val="231F20"/>
          <w:w w:val="101"/>
        </w:rPr>
        <w:t>Assessment</w:t>
      </w:r>
    </w:p>
    <w:p w14:paraId="2DFEDEAD" w14:textId="77777777" w:rsidR="00567760" w:rsidRPr="00567760" w:rsidRDefault="00567760" w:rsidP="006635F4">
      <w:pPr>
        <w:keepNext/>
        <w:keepLines/>
        <w:spacing w:after="0" w:line="240" w:lineRule="auto"/>
        <w:ind w:right="-23"/>
        <w:rPr>
          <w:rFonts w:ascii="Arial" w:eastAsia="Arial" w:hAnsi="Arial" w:cs="Arial"/>
        </w:rPr>
      </w:pPr>
    </w:p>
    <w:p w14:paraId="25B15097" w14:textId="77777777" w:rsidR="006E3856" w:rsidRDefault="001C47D8" w:rsidP="006635F4">
      <w:pPr>
        <w:keepNext/>
        <w:keepLines/>
        <w:spacing w:after="0" w:line="240" w:lineRule="auto"/>
        <w:ind w:right="-23"/>
        <w:rPr>
          <w:rFonts w:ascii="Arial" w:eastAsia="Arial" w:hAnsi="Arial" w:cs="Arial"/>
          <w:color w:val="231F20"/>
          <w:w w:val="101"/>
        </w:rPr>
      </w:pPr>
      <w:r w:rsidRPr="00567760">
        <w:rPr>
          <w:rFonts w:ascii="Arial" w:eastAsia="Arial" w:hAnsi="Arial" w:cs="Arial"/>
          <w:color w:val="231F20"/>
          <w:spacing w:val="4"/>
        </w:rPr>
        <w:t>The following</w:t>
      </w:r>
      <w:r w:rsidR="00C21E3E" w:rsidRPr="00567760">
        <w:rPr>
          <w:rFonts w:ascii="Arial" w:eastAsia="Arial" w:hAnsi="Arial" w:cs="Arial"/>
          <w:color w:val="231F20"/>
          <w:spacing w:val="4"/>
        </w:rPr>
        <w:t xml:space="preserve"> </w:t>
      </w:r>
      <w:r w:rsidR="00C21E3E" w:rsidRPr="00567760">
        <w:rPr>
          <w:rFonts w:ascii="Arial" w:eastAsia="Arial" w:hAnsi="Arial" w:cs="Arial"/>
          <w:color w:val="231F20"/>
        </w:rPr>
        <w:t>assessment</w:t>
      </w:r>
      <w:r w:rsidR="00C21E3E" w:rsidRPr="00567760">
        <w:rPr>
          <w:rFonts w:ascii="Arial" w:eastAsia="Arial" w:hAnsi="Arial" w:cs="Arial"/>
          <w:color w:val="231F20"/>
          <w:spacing w:val="12"/>
        </w:rPr>
        <w:t xml:space="preserve"> </w:t>
      </w:r>
      <w:r w:rsidR="00C21E3E" w:rsidRPr="00567760">
        <w:rPr>
          <w:rFonts w:ascii="Arial" w:eastAsia="Arial" w:hAnsi="Arial" w:cs="Arial"/>
          <w:color w:val="231F20"/>
        </w:rPr>
        <w:t>methods</w:t>
      </w:r>
      <w:r w:rsidR="00C21E3E" w:rsidRPr="00567760">
        <w:rPr>
          <w:rFonts w:ascii="Arial" w:eastAsia="Arial" w:hAnsi="Arial" w:cs="Arial"/>
          <w:color w:val="231F20"/>
          <w:spacing w:val="9"/>
        </w:rPr>
        <w:t xml:space="preserve"> </w:t>
      </w:r>
      <w:r w:rsidRPr="00567760">
        <w:rPr>
          <w:rFonts w:ascii="Arial" w:eastAsia="Arial" w:hAnsi="Arial" w:cs="Arial"/>
          <w:color w:val="231F20"/>
          <w:spacing w:val="9"/>
        </w:rPr>
        <w:t xml:space="preserve">will be </w:t>
      </w:r>
      <w:r w:rsidR="00C21E3E" w:rsidRPr="00567760">
        <w:rPr>
          <w:rFonts w:ascii="Arial" w:eastAsia="Arial" w:hAnsi="Arial" w:cs="Arial"/>
          <w:color w:val="231F20"/>
        </w:rPr>
        <w:t>used</w:t>
      </w:r>
      <w:r w:rsidR="00C21E3E" w:rsidRPr="00567760">
        <w:rPr>
          <w:rFonts w:ascii="Arial" w:eastAsia="Arial" w:hAnsi="Arial" w:cs="Arial"/>
          <w:color w:val="231F20"/>
          <w:spacing w:val="6"/>
        </w:rPr>
        <w:t xml:space="preserve"> </w:t>
      </w:r>
      <w:r w:rsidR="00C21E3E" w:rsidRPr="00567760">
        <w:rPr>
          <w:rFonts w:ascii="Arial" w:eastAsia="Arial" w:hAnsi="Arial" w:cs="Arial"/>
          <w:color w:val="231F20"/>
        </w:rPr>
        <w:t>to</w:t>
      </w:r>
      <w:r w:rsidR="00C21E3E" w:rsidRPr="00567760">
        <w:rPr>
          <w:rFonts w:ascii="Arial" w:eastAsia="Arial" w:hAnsi="Arial" w:cs="Arial"/>
          <w:color w:val="231F20"/>
          <w:spacing w:val="3"/>
        </w:rPr>
        <w:t xml:space="preserve"> </w:t>
      </w:r>
      <w:r w:rsidR="00C21E3E" w:rsidRPr="00567760">
        <w:rPr>
          <w:rFonts w:ascii="Arial" w:eastAsia="Arial" w:hAnsi="Arial" w:cs="Arial"/>
          <w:color w:val="231F20"/>
        </w:rPr>
        <w:t>assess</w:t>
      </w:r>
      <w:r w:rsidR="00C21E3E" w:rsidRPr="00567760">
        <w:rPr>
          <w:rFonts w:ascii="Arial" w:eastAsia="Arial" w:hAnsi="Arial" w:cs="Arial"/>
          <w:color w:val="231F20"/>
          <w:spacing w:val="8"/>
        </w:rPr>
        <w:t xml:space="preserve"> </w:t>
      </w:r>
      <w:r w:rsidR="00C21E3E" w:rsidRPr="00567760">
        <w:rPr>
          <w:rFonts w:ascii="Arial" w:eastAsia="Arial" w:hAnsi="Arial" w:cs="Arial"/>
          <w:color w:val="231F20"/>
        </w:rPr>
        <w:t>the</w:t>
      </w:r>
      <w:r w:rsidR="00C21E3E" w:rsidRPr="00567760">
        <w:rPr>
          <w:rFonts w:ascii="Arial" w:eastAsia="Arial" w:hAnsi="Arial" w:cs="Arial"/>
          <w:color w:val="231F20"/>
          <w:spacing w:val="4"/>
        </w:rPr>
        <w:t xml:space="preserve"> </w:t>
      </w:r>
      <w:r w:rsidR="00C21E3E" w:rsidRPr="00567760">
        <w:rPr>
          <w:rFonts w:ascii="Arial" w:eastAsia="Arial" w:hAnsi="Arial" w:cs="Arial"/>
          <w:color w:val="231F20"/>
        </w:rPr>
        <w:t>achievement</w:t>
      </w:r>
      <w:r w:rsidR="00C21E3E" w:rsidRPr="00567760">
        <w:rPr>
          <w:rFonts w:ascii="Arial" w:eastAsia="Arial" w:hAnsi="Arial" w:cs="Arial"/>
          <w:color w:val="231F20"/>
          <w:spacing w:val="13"/>
        </w:rPr>
        <w:t xml:space="preserve"> </w:t>
      </w:r>
      <w:r w:rsidR="00C21E3E" w:rsidRPr="00567760">
        <w:rPr>
          <w:rFonts w:ascii="Arial" w:eastAsia="Arial" w:hAnsi="Arial" w:cs="Arial"/>
          <w:color w:val="231F20"/>
        </w:rPr>
        <w:t>of</w:t>
      </w:r>
      <w:r w:rsidR="00C21E3E" w:rsidRPr="00567760">
        <w:rPr>
          <w:rFonts w:ascii="Arial" w:eastAsia="Arial" w:hAnsi="Arial" w:cs="Arial"/>
          <w:color w:val="231F20"/>
          <w:spacing w:val="3"/>
        </w:rPr>
        <w:t xml:space="preserve"> </w:t>
      </w:r>
      <w:r w:rsidR="00C21E3E" w:rsidRPr="00567760">
        <w:rPr>
          <w:rFonts w:ascii="Arial" w:eastAsia="Arial" w:hAnsi="Arial" w:cs="Arial"/>
          <w:color w:val="231F20"/>
        </w:rPr>
        <w:t>learning</w:t>
      </w:r>
      <w:r w:rsidR="00C21E3E" w:rsidRPr="00567760">
        <w:rPr>
          <w:rFonts w:ascii="Arial" w:eastAsia="Arial" w:hAnsi="Arial" w:cs="Arial"/>
          <w:color w:val="231F20"/>
          <w:spacing w:val="8"/>
        </w:rPr>
        <w:t xml:space="preserve"> </w:t>
      </w:r>
      <w:r w:rsidR="006E3856">
        <w:rPr>
          <w:rFonts w:ascii="Arial" w:eastAsia="Arial" w:hAnsi="Arial" w:cs="Arial"/>
          <w:color w:val="231F20"/>
          <w:w w:val="101"/>
        </w:rPr>
        <w:t>outcomes:</w:t>
      </w:r>
    </w:p>
    <w:p w14:paraId="1E6D7E1C" w14:textId="77777777" w:rsidR="008E797D" w:rsidRPr="00567760" w:rsidRDefault="008E797D" w:rsidP="006635F4">
      <w:pPr>
        <w:keepNext/>
        <w:keepLines/>
        <w:spacing w:after="0" w:line="240" w:lineRule="auto"/>
        <w:ind w:right="-23"/>
        <w:rPr>
          <w:rFonts w:ascii="Arial" w:eastAsia="Arial" w:hAnsi="Arial" w:cs="Arial"/>
          <w:color w:val="231F20"/>
          <w:w w:val="101"/>
        </w:rPr>
      </w:pPr>
    </w:p>
    <w:p w14:paraId="698BB60F" w14:textId="77777777" w:rsidR="00AA3E3C" w:rsidRPr="00567760" w:rsidRDefault="00AA3E3C" w:rsidP="006635F4">
      <w:pPr>
        <w:spacing w:after="0" w:line="240" w:lineRule="auto"/>
        <w:rPr>
          <w:rFonts w:ascii="Arial" w:hAnsi="Arial" w:cs="Arial"/>
        </w:rPr>
      </w:pPr>
    </w:p>
    <w:tbl>
      <w:tblPr>
        <w:tblW w:w="1058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1590"/>
        <w:gridCol w:w="1156"/>
        <w:gridCol w:w="1301"/>
        <w:gridCol w:w="1445"/>
        <w:gridCol w:w="1446"/>
        <w:gridCol w:w="1590"/>
      </w:tblGrid>
      <w:tr w:rsidR="00C404BD" w:rsidRPr="00567760" w14:paraId="6E995641" w14:textId="77777777" w:rsidTr="002B7E66">
        <w:trPr>
          <w:trHeight w:val="451"/>
        </w:trPr>
        <w:tc>
          <w:tcPr>
            <w:tcW w:w="2059" w:type="dxa"/>
            <w:shd w:val="clear" w:color="auto" w:fill="auto"/>
          </w:tcPr>
          <w:p w14:paraId="2FD45F00" w14:textId="77777777" w:rsidR="00C404BD" w:rsidRPr="006635F4" w:rsidRDefault="00C404BD" w:rsidP="002B7E66">
            <w:pPr>
              <w:spacing w:after="0" w:line="240" w:lineRule="auto"/>
              <w:ind w:right="-20"/>
              <w:jc w:val="center"/>
              <w:rPr>
                <w:rFonts w:ascii="Arial" w:eastAsia="Arial" w:hAnsi="Arial" w:cs="Arial"/>
                <w:b/>
                <w:bCs/>
                <w:color w:val="231F20"/>
                <w:sz w:val="20"/>
                <w:szCs w:val="20"/>
              </w:rPr>
            </w:pPr>
            <w:r w:rsidRPr="006635F4">
              <w:rPr>
                <w:rFonts w:ascii="Arial" w:eastAsia="Arial" w:hAnsi="Arial" w:cs="Arial"/>
                <w:b/>
                <w:bCs/>
                <w:color w:val="231F20"/>
                <w:sz w:val="20"/>
                <w:szCs w:val="20"/>
              </w:rPr>
              <w:t>Assessment Name</w:t>
            </w:r>
          </w:p>
        </w:tc>
        <w:tc>
          <w:tcPr>
            <w:tcW w:w="1590" w:type="dxa"/>
            <w:shd w:val="clear" w:color="auto" w:fill="auto"/>
          </w:tcPr>
          <w:p w14:paraId="014D5F04" w14:textId="77777777" w:rsidR="00C404BD" w:rsidRPr="006635F4" w:rsidRDefault="00C404BD" w:rsidP="002B7E66">
            <w:pPr>
              <w:spacing w:after="0" w:line="240" w:lineRule="auto"/>
              <w:ind w:right="-20"/>
              <w:jc w:val="center"/>
              <w:rPr>
                <w:rFonts w:ascii="Arial" w:eastAsia="Arial" w:hAnsi="Arial" w:cs="Arial"/>
                <w:b/>
                <w:bCs/>
                <w:color w:val="231F20"/>
                <w:sz w:val="20"/>
                <w:szCs w:val="20"/>
              </w:rPr>
            </w:pPr>
            <w:r w:rsidRPr="006635F4">
              <w:rPr>
                <w:rFonts w:ascii="Arial" w:eastAsia="Arial" w:hAnsi="Arial" w:cs="Arial"/>
                <w:b/>
                <w:bCs/>
                <w:color w:val="231F20"/>
                <w:sz w:val="20"/>
                <w:szCs w:val="20"/>
              </w:rPr>
              <w:t>Assessment Type</w:t>
            </w:r>
          </w:p>
        </w:tc>
        <w:tc>
          <w:tcPr>
            <w:tcW w:w="1156" w:type="dxa"/>
            <w:shd w:val="clear" w:color="auto" w:fill="auto"/>
          </w:tcPr>
          <w:p w14:paraId="1042D208" w14:textId="77777777" w:rsidR="00C404BD" w:rsidRPr="006635F4" w:rsidRDefault="00C404BD" w:rsidP="002B7E66">
            <w:pPr>
              <w:spacing w:after="0" w:line="240" w:lineRule="auto"/>
              <w:ind w:right="-82"/>
              <w:jc w:val="center"/>
              <w:rPr>
                <w:rFonts w:ascii="Arial" w:eastAsia="Arial" w:hAnsi="Arial" w:cs="Arial"/>
                <w:b/>
                <w:bCs/>
                <w:color w:val="231F20"/>
                <w:sz w:val="20"/>
                <w:szCs w:val="20"/>
              </w:rPr>
            </w:pPr>
            <w:r w:rsidRPr="006635F4">
              <w:rPr>
                <w:rFonts w:ascii="Arial" w:eastAsia="Arial" w:hAnsi="Arial" w:cs="Arial"/>
                <w:b/>
                <w:bCs/>
                <w:color w:val="231F20"/>
                <w:sz w:val="20"/>
                <w:szCs w:val="20"/>
              </w:rPr>
              <w:t>Duration/ Length</w:t>
            </w:r>
          </w:p>
        </w:tc>
        <w:tc>
          <w:tcPr>
            <w:tcW w:w="1301" w:type="dxa"/>
            <w:shd w:val="clear" w:color="auto" w:fill="auto"/>
          </w:tcPr>
          <w:p w14:paraId="6E802B83" w14:textId="77777777" w:rsidR="00C404BD" w:rsidRPr="006635F4" w:rsidRDefault="00C404BD" w:rsidP="002B7E66">
            <w:pPr>
              <w:spacing w:after="0" w:line="240" w:lineRule="auto"/>
              <w:ind w:right="-113"/>
              <w:jc w:val="center"/>
              <w:rPr>
                <w:rFonts w:ascii="Arial" w:eastAsia="Arial" w:hAnsi="Arial" w:cs="Arial"/>
                <w:b/>
                <w:bCs/>
                <w:color w:val="231F20"/>
                <w:sz w:val="20"/>
                <w:szCs w:val="20"/>
              </w:rPr>
            </w:pPr>
            <w:r w:rsidRPr="006635F4">
              <w:rPr>
                <w:rFonts w:ascii="Arial" w:eastAsia="Arial" w:hAnsi="Arial" w:cs="Arial"/>
                <w:b/>
                <w:bCs/>
                <w:color w:val="231F20"/>
                <w:sz w:val="20"/>
                <w:szCs w:val="20"/>
              </w:rPr>
              <w:t>% Weighting</w:t>
            </w:r>
          </w:p>
        </w:tc>
        <w:tc>
          <w:tcPr>
            <w:tcW w:w="1445" w:type="dxa"/>
            <w:shd w:val="clear" w:color="auto" w:fill="auto"/>
          </w:tcPr>
          <w:p w14:paraId="4612252E" w14:textId="77777777" w:rsidR="00C404BD" w:rsidRPr="006635F4" w:rsidRDefault="00C404BD" w:rsidP="002B7E66">
            <w:pPr>
              <w:spacing w:after="0" w:line="240" w:lineRule="auto"/>
              <w:ind w:right="-20"/>
              <w:jc w:val="center"/>
              <w:rPr>
                <w:rFonts w:ascii="Arial" w:eastAsia="Arial" w:hAnsi="Arial" w:cs="Arial"/>
                <w:b/>
                <w:bCs/>
                <w:color w:val="231F20"/>
                <w:sz w:val="20"/>
                <w:szCs w:val="20"/>
              </w:rPr>
            </w:pPr>
            <w:r w:rsidRPr="006635F4">
              <w:rPr>
                <w:rFonts w:ascii="Arial" w:eastAsia="Arial" w:hAnsi="Arial" w:cs="Arial"/>
                <w:b/>
                <w:bCs/>
                <w:color w:val="231F20"/>
                <w:sz w:val="20"/>
                <w:szCs w:val="20"/>
              </w:rPr>
              <w:t>Formative or Summative</w:t>
            </w:r>
          </w:p>
        </w:tc>
        <w:tc>
          <w:tcPr>
            <w:tcW w:w="1446" w:type="dxa"/>
            <w:shd w:val="clear" w:color="auto" w:fill="auto"/>
          </w:tcPr>
          <w:p w14:paraId="41293D30" w14:textId="30015503" w:rsidR="00C404BD" w:rsidRPr="006635F4" w:rsidRDefault="00C404BD" w:rsidP="002B7E66">
            <w:pPr>
              <w:spacing w:after="0" w:line="240" w:lineRule="auto"/>
              <w:ind w:right="-20"/>
              <w:jc w:val="center"/>
              <w:rPr>
                <w:rFonts w:ascii="Arial" w:eastAsia="Arial" w:hAnsi="Arial" w:cs="Arial"/>
                <w:b/>
                <w:bCs/>
                <w:color w:val="231F20"/>
                <w:sz w:val="20"/>
                <w:szCs w:val="20"/>
              </w:rPr>
            </w:pPr>
            <w:r w:rsidRPr="006635F4">
              <w:rPr>
                <w:rFonts w:ascii="Arial" w:eastAsia="Arial" w:hAnsi="Arial" w:cs="Arial"/>
                <w:b/>
                <w:bCs/>
                <w:color w:val="231F20"/>
                <w:sz w:val="20"/>
                <w:szCs w:val="20"/>
              </w:rPr>
              <w:t>Graded or Pass/</w:t>
            </w:r>
            <w:r>
              <w:rPr>
                <w:rFonts w:ascii="Arial" w:eastAsia="Arial" w:hAnsi="Arial" w:cs="Arial"/>
                <w:b/>
                <w:bCs/>
                <w:color w:val="231F20"/>
                <w:sz w:val="20"/>
                <w:szCs w:val="20"/>
              </w:rPr>
              <w:t xml:space="preserve"> </w:t>
            </w:r>
            <w:r w:rsidRPr="006635F4">
              <w:rPr>
                <w:rFonts w:ascii="Arial" w:eastAsia="Arial" w:hAnsi="Arial" w:cs="Arial"/>
                <w:b/>
                <w:bCs/>
                <w:color w:val="231F20"/>
                <w:sz w:val="20"/>
                <w:szCs w:val="20"/>
              </w:rPr>
              <w:t>Fail</w:t>
            </w:r>
          </w:p>
        </w:tc>
        <w:tc>
          <w:tcPr>
            <w:tcW w:w="1590" w:type="dxa"/>
            <w:shd w:val="clear" w:color="auto" w:fill="auto"/>
          </w:tcPr>
          <w:p w14:paraId="661D2E5B" w14:textId="77777777" w:rsidR="00C404BD" w:rsidRPr="006635F4" w:rsidRDefault="00C404BD" w:rsidP="002B7E66">
            <w:pPr>
              <w:spacing w:after="0" w:line="240" w:lineRule="auto"/>
              <w:ind w:right="-20"/>
              <w:jc w:val="center"/>
              <w:rPr>
                <w:rFonts w:ascii="Arial" w:eastAsia="Arial" w:hAnsi="Arial" w:cs="Arial"/>
                <w:b/>
                <w:bCs/>
                <w:color w:val="231F20"/>
                <w:sz w:val="20"/>
                <w:szCs w:val="20"/>
              </w:rPr>
            </w:pPr>
            <w:r w:rsidRPr="006635F4">
              <w:rPr>
                <w:rFonts w:ascii="Arial" w:eastAsia="Arial" w:hAnsi="Arial" w:cs="Arial"/>
                <w:b/>
                <w:bCs/>
                <w:color w:val="231F20"/>
                <w:sz w:val="20"/>
                <w:szCs w:val="20"/>
              </w:rPr>
              <w:t>Assessment to be passed to pass the module (Y/N)</w:t>
            </w:r>
          </w:p>
        </w:tc>
      </w:tr>
      <w:tr w:rsidR="005546AE" w:rsidRPr="00567760" w14:paraId="036E3E6D" w14:textId="77777777" w:rsidTr="002B7E66">
        <w:trPr>
          <w:trHeight w:val="148"/>
        </w:trPr>
        <w:tc>
          <w:tcPr>
            <w:tcW w:w="2059" w:type="dxa"/>
            <w:shd w:val="clear" w:color="auto" w:fill="auto"/>
          </w:tcPr>
          <w:p w14:paraId="2C02E216" w14:textId="375D93A5"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Lab Assignments</w:t>
            </w:r>
          </w:p>
        </w:tc>
        <w:tc>
          <w:tcPr>
            <w:tcW w:w="1590" w:type="dxa"/>
            <w:shd w:val="clear" w:color="auto" w:fill="auto"/>
          </w:tcPr>
          <w:p w14:paraId="05A83558" w14:textId="1BF5F5B0"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Portfolio</w:t>
            </w:r>
          </w:p>
        </w:tc>
        <w:tc>
          <w:tcPr>
            <w:tcW w:w="1156" w:type="dxa"/>
            <w:shd w:val="clear" w:color="auto" w:fill="auto"/>
          </w:tcPr>
          <w:p w14:paraId="21133229" w14:textId="26534EE4"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 xml:space="preserve">36 </w:t>
            </w:r>
            <w:proofErr w:type="spellStart"/>
            <w:r>
              <w:rPr>
                <w:rFonts w:ascii="Arial" w:eastAsia="Arial" w:hAnsi="Arial" w:cs="Arial"/>
                <w:bCs/>
                <w:color w:val="231F20"/>
              </w:rPr>
              <w:t>hrs</w:t>
            </w:r>
            <w:proofErr w:type="spellEnd"/>
          </w:p>
        </w:tc>
        <w:tc>
          <w:tcPr>
            <w:tcW w:w="1301" w:type="dxa"/>
            <w:shd w:val="clear" w:color="auto" w:fill="auto"/>
          </w:tcPr>
          <w:p w14:paraId="7878036B" w14:textId="7E791ABD" w:rsidR="005546AE" w:rsidRDefault="00A76AFD" w:rsidP="002B7E66">
            <w:pPr>
              <w:spacing w:after="0" w:line="240" w:lineRule="auto"/>
              <w:ind w:right="-20"/>
              <w:rPr>
                <w:rFonts w:ascii="Arial" w:eastAsia="Arial" w:hAnsi="Arial" w:cs="Arial"/>
                <w:bCs/>
                <w:color w:val="231F20"/>
              </w:rPr>
            </w:pPr>
            <w:r>
              <w:rPr>
                <w:rFonts w:ascii="Arial" w:eastAsia="Arial" w:hAnsi="Arial" w:cs="Arial"/>
                <w:bCs/>
                <w:color w:val="231F20"/>
              </w:rPr>
              <w:t>20</w:t>
            </w:r>
          </w:p>
        </w:tc>
        <w:tc>
          <w:tcPr>
            <w:tcW w:w="1445" w:type="dxa"/>
            <w:shd w:val="clear" w:color="auto" w:fill="auto"/>
          </w:tcPr>
          <w:p w14:paraId="2F280660" w14:textId="3C92F45D"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Summative</w:t>
            </w:r>
          </w:p>
        </w:tc>
        <w:tc>
          <w:tcPr>
            <w:tcW w:w="1446" w:type="dxa"/>
            <w:shd w:val="clear" w:color="auto" w:fill="auto"/>
          </w:tcPr>
          <w:p w14:paraId="2D8956EF" w14:textId="6CB55904"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Graded</w:t>
            </w:r>
          </w:p>
        </w:tc>
        <w:tc>
          <w:tcPr>
            <w:tcW w:w="1590" w:type="dxa"/>
            <w:shd w:val="clear" w:color="auto" w:fill="auto"/>
          </w:tcPr>
          <w:p w14:paraId="08D8E24C" w14:textId="330D3DBE" w:rsidR="005546AE"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No</w:t>
            </w:r>
          </w:p>
        </w:tc>
      </w:tr>
      <w:tr w:rsidR="005546AE" w:rsidRPr="00567760" w14:paraId="5F5E0B78" w14:textId="77777777" w:rsidTr="002B7E66">
        <w:trPr>
          <w:trHeight w:val="148"/>
        </w:trPr>
        <w:tc>
          <w:tcPr>
            <w:tcW w:w="2059" w:type="dxa"/>
            <w:shd w:val="clear" w:color="auto" w:fill="auto"/>
          </w:tcPr>
          <w:p w14:paraId="0B8EF8F9" w14:textId="156E1010"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Creative Project</w:t>
            </w:r>
          </w:p>
        </w:tc>
        <w:tc>
          <w:tcPr>
            <w:tcW w:w="1590" w:type="dxa"/>
            <w:shd w:val="clear" w:color="auto" w:fill="auto"/>
          </w:tcPr>
          <w:p w14:paraId="06F21797" w14:textId="3A6AEA7D"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Project</w:t>
            </w:r>
          </w:p>
        </w:tc>
        <w:tc>
          <w:tcPr>
            <w:tcW w:w="1156" w:type="dxa"/>
            <w:shd w:val="clear" w:color="auto" w:fill="auto"/>
          </w:tcPr>
          <w:p w14:paraId="107FB900" w14:textId="3AFFFB46"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 xml:space="preserve">84 </w:t>
            </w:r>
            <w:proofErr w:type="spellStart"/>
            <w:r>
              <w:rPr>
                <w:rFonts w:ascii="Arial" w:eastAsia="Arial" w:hAnsi="Arial" w:cs="Arial"/>
                <w:bCs/>
                <w:color w:val="231F20"/>
              </w:rPr>
              <w:t>hrs</w:t>
            </w:r>
            <w:proofErr w:type="spellEnd"/>
          </w:p>
        </w:tc>
        <w:tc>
          <w:tcPr>
            <w:tcW w:w="1301" w:type="dxa"/>
            <w:shd w:val="clear" w:color="auto" w:fill="auto"/>
          </w:tcPr>
          <w:p w14:paraId="0EE8F0DF" w14:textId="37703AED" w:rsidR="005546AE" w:rsidRPr="00567760" w:rsidRDefault="00A76AFD" w:rsidP="002B7E66">
            <w:pPr>
              <w:spacing w:after="0" w:line="240" w:lineRule="auto"/>
              <w:ind w:right="-20"/>
              <w:rPr>
                <w:rFonts w:ascii="Arial" w:eastAsia="Arial" w:hAnsi="Arial" w:cs="Arial"/>
                <w:bCs/>
                <w:color w:val="231F20"/>
              </w:rPr>
            </w:pPr>
            <w:r>
              <w:rPr>
                <w:rFonts w:ascii="Arial" w:eastAsia="Arial" w:hAnsi="Arial" w:cs="Arial"/>
                <w:bCs/>
                <w:color w:val="231F20"/>
              </w:rPr>
              <w:t>8</w:t>
            </w:r>
            <w:r w:rsidR="005546AE">
              <w:rPr>
                <w:rFonts w:ascii="Arial" w:eastAsia="Arial" w:hAnsi="Arial" w:cs="Arial"/>
                <w:bCs/>
                <w:color w:val="231F20"/>
              </w:rPr>
              <w:t>0</w:t>
            </w:r>
          </w:p>
        </w:tc>
        <w:tc>
          <w:tcPr>
            <w:tcW w:w="1445" w:type="dxa"/>
            <w:shd w:val="clear" w:color="auto" w:fill="auto"/>
          </w:tcPr>
          <w:p w14:paraId="196D5383" w14:textId="069DF83B"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Summative</w:t>
            </w:r>
          </w:p>
        </w:tc>
        <w:tc>
          <w:tcPr>
            <w:tcW w:w="1446" w:type="dxa"/>
            <w:shd w:val="clear" w:color="auto" w:fill="auto"/>
          </w:tcPr>
          <w:p w14:paraId="12297A6C" w14:textId="75489D49"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Graded</w:t>
            </w:r>
          </w:p>
        </w:tc>
        <w:tc>
          <w:tcPr>
            <w:tcW w:w="1590" w:type="dxa"/>
            <w:shd w:val="clear" w:color="auto" w:fill="auto"/>
          </w:tcPr>
          <w:p w14:paraId="5C4A2CB1" w14:textId="034617D7" w:rsidR="005546AE" w:rsidRPr="00567760" w:rsidRDefault="005546AE" w:rsidP="002B7E66">
            <w:pPr>
              <w:spacing w:after="0" w:line="240" w:lineRule="auto"/>
              <w:ind w:right="-20"/>
              <w:rPr>
                <w:rFonts w:ascii="Arial" w:eastAsia="Arial" w:hAnsi="Arial" w:cs="Arial"/>
                <w:bCs/>
                <w:color w:val="231F20"/>
              </w:rPr>
            </w:pPr>
            <w:r>
              <w:rPr>
                <w:rFonts w:ascii="Arial" w:eastAsia="Arial" w:hAnsi="Arial" w:cs="Arial"/>
                <w:bCs/>
                <w:color w:val="231F20"/>
              </w:rPr>
              <w:t>No</w:t>
            </w:r>
          </w:p>
        </w:tc>
      </w:tr>
    </w:tbl>
    <w:p w14:paraId="3D9E2D98" w14:textId="77777777" w:rsidR="00D5562D" w:rsidRDefault="00D5562D" w:rsidP="00567760">
      <w:pPr>
        <w:spacing w:after="0" w:line="240" w:lineRule="auto"/>
        <w:ind w:right="-20"/>
        <w:rPr>
          <w:rFonts w:ascii="Arial" w:eastAsia="Arial" w:hAnsi="Arial" w:cs="Arial"/>
          <w:b/>
          <w:bCs/>
          <w:color w:val="231F20"/>
        </w:rPr>
      </w:pPr>
    </w:p>
    <w:p w14:paraId="7847F3C3" w14:textId="77777777" w:rsidR="003F7439" w:rsidRDefault="003F7439" w:rsidP="00567760">
      <w:pPr>
        <w:spacing w:after="0" w:line="240" w:lineRule="auto"/>
        <w:ind w:right="-20"/>
        <w:rPr>
          <w:rFonts w:ascii="Arial" w:eastAsia="Arial" w:hAnsi="Arial" w:cs="Arial"/>
          <w:b/>
          <w:bCs/>
          <w:color w:val="231F20"/>
        </w:rPr>
      </w:pPr>
    </w:p>
    <w:p w14:paraId="7B5F6DFB" w14:textId="77777777" w:rsidR="00A72677" w:rsidRPr="00567760" w:rsidRDefault="003F7439" w:rsidP="00D5562D">
      <w:pPr>
        <w:keepNext/>
        <w:keepLines/>
        <w:spacing w:after="0" w:line="240" w:lineRule="auto"/>
        <w:ind w:right="-20"/>
        <w:rPr>
          <w:rFonts w:ascii="Arial" w:eastAsia="Arial" w:hAnsi="Arial" w:cs="Arial"/>
          <w:b/>
          <w:bCs/>
          <w:color w:val="231F20"/>
          <w:w w:val="101"/>
        </w:rPr>
      </w:pPr>
      <w:r>
        <w:rPr>
          <w:rFonts w:ascii="Arial" w:eastAsia="Arial" w:hAnsi="Arial" w:cs="Arial"/>
          <w:b/>
          <w:bCs/>
          <w:color w:val="231F20"/>
        </w:rPr>
        <w:t>5</w:t>
      </w:r>
      <w:r w:rsidR="00A72677" w:rsidRPr="00567760">
        <w:rPr>
          <w:rFonts w:ascii="Arial" w:eastAsia="Arial" w:hAnsi="Arial" w:cs="Arial"/>
          <w:b/>
          <w:bCs/>
          <w:color w:val="231F20"/>
        </w:rPr>
        <w:t>)</w:t>
      </w:r>
      <w:r w:rsidR="00A72677" w:rsidRPr="00567760">
        <w:rPr>
          <w:rFonts w:ascii="Arial" w:eastAsia="Arial" w:hAnsi="Arial" w:cs="Arial"/>
          <w:b/>
          <w:bCs/>
          <w:color w:val="231F20"/>
          <w:spacing w:val="3"/>
        </w:rPr>
        <w:t xml:space="preserve"> </w:t>
      </w:r>
      <w:r>
        <w:rPr>
          <w:rFonts w:ascii="Arial" w:eastAsia="Arial" w:hAnsi="Arial" w:cs="Arial"/>
          <w:b/>
          <w:bCs/>
          <w:color w:val="231F20"/>
          <w:spacing w:val="3"/>
        </w:rPr>
        <w:t xml:space="preserve">Indicative </w:t>
      </w:r>
      <w:r w:rsidR="00A72677" w:rsidRPr="00567760">
        <w:rPr>
          <w:rFonts w:ascii="Arial" w:eastAsia="Arial" w:hAnsi="Arial" w:cs="Arial"/>
          <w:b/>
          <w:bCs/>
          <w:color w:val="231F20"/>
        </w:rPr>
        <w:t>Reading</w:t>
      </w:r>
      <w:r w:rsidR="00A72677" w:rsidRPr="00567760">
        <w:rPr>
          <w:rFonts w:ascii="Arial" w:eastAsia="Arial" w:hAnsi="Arial" w:cs="Arial"/>
          <w:b/>
          <w:bCs/>
          <w:color w:val="231F20"/>
          <w:spacing w:val="10"/>
        </w:rPr>
        <w:t xml:space="preserve"> </w:t>
      </w:r>
      <w:r w:rsidR="00A72677" w:rsidRPr="00567760">
        <w:rPr>
          <w:rFonts w:ascii="Arial" w:eastAsia="Arial" w:hAnsi="Arial" w:cs="Arial"/>
          <w:b/>
          <w:bCs/>
          <w:color w:val="231F20"/>
          <w:w w:val="101"/>
        </w:rPr>
        <w:t>List</w:t>
      </w:r>
    </w:p>
    <w:p w14:paraId="170B36FD" w14:textId="77777777" w:rsidR="00567760" w:rsidRPr="00567760" w:rsidRDefault="00567760" w:rsidP="00D5562D">
      <w:pPr>
        <w:keepNext/>
        <w:keepLines/>
        <w:spacing w:after="0" w:line="240" w:lineRule="auto"/>
        <w:ind w:right="-20"/>
        <w:rPr>
          <w:rFonts w:ascii="Arial" w:eastAsia="Arial" w:hAnsi="Arial" w:cs="Arial"/>
        </w:rPr>
      </w:pPr>
    </w:p>
    <w:p w14:paraId="244944AE" w14:textId="77777777" w:rsidR="00561896" w:rsidRPr="00567760" w:rsidRDefault="00567760" w:rsidP="00D5562D">
      <w:pPr>
        <w:keepNext/>
        <w:keepLines/>
        <w:spacing w:after="0" w:line="240" w:lineRule="auto"/>
        <w:ind w:right="97"/>
        <w:rPr>
          <w:rFonts w:ascii="Arial" w:eastAsia="Arial" w:hAnsi="Arial" w:cs="Arial"/>
          <w:color w:val="231F20"/>
          <w:w w:val="101"/>
        </w:rPr>
      </w:pPr>
      <w:r w:rsidRPr="00567760">
        <w:rPr>
          <w:rFonts w:ascii="Arial" w:eastAsia="Arial" w:hAnsi="Arial" w:cs="Arial"/>
          <w:color w:val="231F20"/>
        </w:rPr>
        <w:t>The following is</w:t>
      </w:r>
      <w:r w:rsidR="00A72677" w:rsidRPr="00567760">
        <w:rPr>
          <w:rFonts w:ascii="Arial" w:eastAsia="Arial" w:hAnsi="Arial" w:cs="Arial"/>
          <w:color w:val="231F20"/>
          <w:spacing w:val="21"/>
        </w:rPr>
        <w:t xml:space="preserve"> </w:t>
      </w:r>
      <w:r w:rsidR="00A72677" w:rsidRPr="00567760">
        <w:rPr>
          <w:rFonts w:ascii="Arial" w:eastAsia="Arial" w:hAnsi="Arial" w:cs="Arial"/>
          <w:color w:val="231F20"/>
        </w:rPr>
        <w:t>an</w:t>
      </w:r>
      <w:r w:rsidR="00A72677" w:rsidRPr="00567760">
        <w:rPr>
          <w:rFonts w:ascii="Arial" w:eastAsia="Arial" w:hAnsi="Arial" w:cs="Arial"/>
          <w:color w:val="231F20"/>
          <w:spacing w:val="16"/>
        </w:rPr>
        <w:t xml:space="preserve"> </w:t>
      </w:r>
      <w:r w:rsidR="00A72677" w:rsidRPr="00567760">
        <w:rPr>
          <w:rFonts w:ascii="Arial" w:eastAsia="Arial" w:hAnsi="Arial" w:cs="Arial"/>
          <w:color w:val="231F20"/>
        </w:rPr>
        <w:t>indicative</w:t>
      </w:r>
      <w:r w:rsidR="00A72677" w:rsidRPr="00567760">
        <w:rPr>
          <w:rFonts w:ascii="Arial" w:eastAsia="Arial" w:hAnsi="Arial" w:cs="Arial"/>
          <w:color w:val="231F20"/>
          <w:spacing w:val="23"/>
        </w:rPr>
        <w:t xml:space="preserve"> </w:t>
      </w:r>
      <w:r w:rsidR="00A72677" w:rsidRPr="00567760">
        <w:rPr>
          <w:rFonts w:ascii="Arial" w:eastAsia="Arial" w:hAnsi="Arial" w:cs="Arial"/>
          <w:color w:val="231F20"/>
        </w:rPr>
        <w:t>reading</w:t>
      </w:r>
      <w:r w:rsidR="00A72677" w:rsidRPr="00567760">
        <w:rPr>
          <w:rFonts w:ascii="Arial" w:eastAsia="Arial" w:hAnsi="Arial" w:cs="Arial"/>
          <w:color w:val="231F20"/>
          <w:spacing w:val="21"/>
        </w:rPr>
        <w:t xml:space="preserve"> </w:t>
      </w:r>
      <w:r w:rsidR="00A72677" w:rsidRPr="00567760">
        <w:rPr>
          <w:rFonts w:ascii="Arial" w:eastAsia="Arial" w:hAnsi="Arial" w:cs="Arial"/>
          <w:color w:val="231F20"/>
        </w:rPr>
        <w:t>list</w:t>
      </w:r>
      <w:r w:rsidR="00A72677" w:rsidRPr="00567760">
        <w:rPr>
          <w:rFonts w:ascii="Arial" w:eastAsia="Arial" w:hAnsi="Arial" w:cs="Arial"/>
          <w:color w:val="231F20"/>
          <w:spacing w:val="17"/>
        </w:rPr>
        <w:t xml:space="preserve"> </w:t>
      </w:r>
      <w:r w:rsidR="00A72677" w:rsidRPr="00567760">
        <w:rPr>
          <w:rFonts w:ascii="Arial" w:eastAsia="Arial" w:hAnsi="Arial" w:cs="Arial"/>
          <w:color w:val="231F20"/>
        </w:rPr>
        <w:t>for</w:t>
      </w:r>
      <w:r w:rsidR="00A72677" w:rsidRPr="00567760">
        <w:rPr>
          <w:rFonts w:ascii="Arial" w:eastAsia="Arial" w:hAnsi="Arial" w:cs="Arial"/>
          <w:color w:val="231F20"/>
          <w:spacing w:val="16"/>
        </w:rPr>
        <w:t xml:space="preserve"> </w:t>
      </w:r>
      <w:r w:rsidR="00A72677" w:rsidRPr="00567760">
        <w:rPr>
          <w:rFonts w:ascii="Arial" w:eastAsia="Arial" w:hAnsi="Arial" w:cs="Arial"/>
          <w:color w:val="231F20"/>
        </w:rPr>
        <w:t>the</w:t>
      </w:r>
      <w:r w:rsidR="00A72677" w:rsidRPr="00567760">
        <w:rPr>
          <w:rFonts w:ascii="Arial" w:eastAsia="Arial" w:hAnsi="Arial" w:cs="Arial"/>
          <w:color w:val="231F20"/>
          <w:spacing w:val="17"/>
        </w:rPr>
        <w:t xml:space="preserve"> </w:t>
      </w:r>
      <w:r w:rsidR="00A72677" w:rsidRPr="00567760">
        <w:rPr>
          <w:rFonts w:ascii="Arial" w:eastAsia="Arial" w:hAnsi="Arial" w:cs="Arial"/>
          <w:color w:val="231F20"/>
        </w:rPr>
        <w:t>module.</w:t>
      </w:r>
      <w:r w:rsidR="00A72677" w:rsidRPr="00567760">
        <w:rPr>
          <w:rFonts w:ascii="Arial" w:eastAsia="Arial" w:hAnsi="Arial" w:cs="Arial"/>
          <w:color w:val="231F20"/>
          <w:spacing w:val="21"/>
        </w:rPr>
        <w:t xml:space="preserve"> </w:t>
      </w:r>
      <w:r w:rsidR="00A72677" w:rsidRPr="00567760">
        <w:rPr>
          <w:rFonts w:ascii="Arial" w:eastAsia="Arial" w:hAnsi="Arial" w:cs="Arial"/>
          <w:color w:val="231F20"/>
        </w:rPr>
        <w:t>This</w:t>
      </w:r>
      <w:r w:rsidR="00A72677" w:rsidRPr="00567760">
        <w:rPr>
          <w:rFonts w:ascii="Arial" w:eastAsia="Arial" w:hAnsi="Arial" w:cs="Arial"/>
          <w:color w:val="231F20"/>
          <w:spacing w:val="18"/>
        </w:rPr>
        <w:t xml:space="preserve"> </w:t>
      </w:r>
      <w:r w:rsidR="00A72677" w:rsidRPr="00567760">
        <w:rPr>
          <w:rFonts w:ascii="Arial" w:eastAsia="Arial" w:hAnsi="Arial" w:cs="Arial"/>
          <w:color w:val="231F20"/>
        </w:rPr>
        <w:t>include</w:t>
      </w:r>
      <w:r w:rsidRPr="00567760">
        <w:rPr>
          <w:rFonts w:ascii="Arial" w:eastAsia="Arial" w:hAnsi="Arial" w:cs="Arial"/>
          <w:color w:val="231F20"/>
        </w:rPr>
        <w:t>s</w:t>
      </w:r>
      <w:r w:rsidR="00A72677" w:rsidRPr="00567760">
        <w:rPr>
          <w:rFonts w:ascii="Arial" w:eastAsia="Arial" w:hAnsi="Arial" w:cs="Arial"/>
          <w:color w:val="231F20"/>
          <w:spacing w:val="21"/>
        </w:rPr>
        <w:t xml:space="preserve"> </w:t>
      </w:r>
      <w:r w:rsidR="00A72677" w:rsidRPr="00567760">
        <w:rPr>
          <w:rFonts w:ascii="Arial" w:eastAsia="Arial" w:hAnsi="Arial" w:cs="Arial"/>
          <w:color w:val="231F20"/>
        </w:rPr>
        <w:t>key</w:t>
      </w:r>
      <w:r w:rsidR="00A72677" w:rsidRPr="00567760">
        <w:rPr>
          <w:rFonts w:ascii="Arial" w:eastAsia="Arial" w:hAnsi="Arial" w:cs="Arial"/>
          <w:color w:val="231F20"/>
          <w:spacing w:val="17"/>
        </w:rPr>
        <w:t xml:space="preserve"> </w:t>
      </w:r>
      <w:r w:rsidR="00A72677" w:rsidRPr="00567760">
        <w:rPr>
          <w:rFonts w:ascii="Arial" w:eastAsia="Arial" w:hAnsi="Arial" w:cs="Arial"/>
          <w:color w:val="231F20"/>
        </w:rPr>
        <w:t>texts</w:t>
      </w:r>
      <w:r w:rsidR="00A72677" w:rsidRPr="00567760">
        <w:rPr>
          <w:rFonts w:ascii="Arial" w:eastAsia="Arial" w:hAnsi="Arial" w:cs="Arial"/>
          <w:color w:val="231F20"/>
          <w:spacing w:val="18"/>
        </w:rPr>
        <w:t xml:space="preserve"> </w:t>
      </w:r>
      <w:r w:rsidR="00A72677" w:rsidRPr="00567760">
        <w:rPr>
          <w:rFonts w:ascii="Arial" w:eastAsia="Arial" w:hAnsi="Arial" w:cs="Arial"/>
          <w:color w:val="231F20"/>
        </w:rPr>
        <w:t>and/or</w:t>
      </w:r>
      <w:r w:rsidR="00A72677" w:rsidRPr="00567760">
        <w:rPr>
          <w:rFonts w:ascii="Arial" w:eastAsia="Arial" w:hAnsi="Arial" w:cs="Arial"/>
          <w:color w:val="231F20"/>
          <w:spacing w:val="20"/>
        </w:rPr>
        <w:t xml:space="preserve"> </w:t>
      </w:r>
      <w:r w:rsidR="00A72677" w:rsidRPr="00567760">
        <w:rPr>
          <w:rFonts w:ascii="Arial" w:eastAsia="Arial" w:hAnsi="Arial" w:cs="Arial"/>
        </w:rPr>
        <w:t>journals</w:t>
      </w:r>
      <w:r w:rsidR="00A72677" w:rsidRPr="00567760">
        <w:rPr>
          <w:rFonts w:ascii="Arial" w:eastAsia="Arial" w:hAnsi="Arial" w:cs="Arial"/>
          <w:spacing w:val="21"/>
        </w:rPr>
        <w:t xml:space="preserve"> </w:t>
      </w:r>
      <w:r w:rsidR="00465A6C" w:rsidRPr="00567760">
        <w:rPr>
          <w:rFonts w:ascii="Arial" w:eastAsia="Arial" w:hAnsi="Arial" w:cs="Arial"/>
        </w:rPr>
        <w:t>but</w:t>
      </w:r>
      <w:r w:rsidR="00465A6C" w:rsidRPr="00567760">
        <w:rPr>
          <w:rFonts w:ascii="Arial" w:eastAsia="Arial" w:hAnsi="Arial" w:cs="Arial"/>
          <w:spacing w:val="2"/>
        </w:rPr>
        <w:t xml:space="preserve"> </w:t>
      </w:r>
      <w:r w:rsidRPr="00567760">
        <w:rPr>
          <w:rFonts w:ascii="Arial" w:eastAsia="Arial" w:hAnsi="Arial" w:cs="Arial"/>
          <w:spacing w:val="2"/>
        </w:rPr>
        <w:t>is not</w:t>
      </w:r>
      <w:r w:rsidR="00A72677" w:rsidRPr="00567760">
        <w:rPr>
          <w:rFonts w:ascii="Arial" w:eastAsia="Arial" w:hAnsi="Arial" w:cs="Arial"/>
          <w:spacing w:val="3"/>
        </w:rPr>
        <w:t xml:space="preserve"> </w:t>
      </w:r>
      <w:r w:rsidR="00A72677" w:rsidRPr="00567760">
        <w:rPr>
          <w:rFonts w:ascii="Arial" w:eastAsia="Arial" w:hAnsi="Arial" w:cs="Arial"/>
        </w:rPr>
        <w:t>an</w:t>
      </w:r>
      <w:r w:rsidR="00A72677" w:rsidRPr="00567760">
        <w:rPr>
          <w:rFonts w:ascii="Arial" w:eastAsia="Arial" w:hAnsi="Arial" w:cs="Arial"/>
          <w:color w:val="231F20"/>
          <w:spacing w:val="3"/>
        </w:rPr>
        <w:t xml:space="preserve"> </w:t>
      </w:r>
      <w:r w:rsidR="00A72677" w:rsidRPr="00567760">
        <w:rPr>
          <w:rFonts w:ascii="Arial" w:eastAsia="Arial" w:hAnsi="Arial" w:cs="Arial"/>
          <w:color w:val="231F20"/>
        </w:rPr>
        <w:t>exhaustive</w:t>
      </w:r>
      <w:r w:rsidR="00A72677" w:rsidRPr="00567760">
        <w:rPr>
          <w:rFonts w:ascii="Arial" w:eastAsia="Arial" w:hAnsi="Arial" w:cs="Arial"/>
          <w:color w:val="231F20"/>
          <w:spacing w:val="11"/>
        </w:rPr>
        <w:t xml:space="preserve"> </w:t>
      </w:r>
      <w:r w:rsidR="00A72677" w:rsidRPr="00567760">
        <w:rPr>
          <w:rFonts w:ascii="Arial" w:eastAsia="Arial" w:hAnsi="Arial" w:cs="Arial"/>
          <w:color w:val="231F20"/>
        </w:rPr>
        <w:t>list</w:t>
      </w:r>
      <w:r w:rsidR="00A72677" w:rsidRPr="00567760">
        <w:rPr>
          <w:rFonts w:ascii="Arial" w:eastAsia="Arial" w:hAnsi="Arial" w:cs="Arial"/>
          <w:color w:val="231F20"/>
          <w:spacing w:val="4"/>
        </w:rPr>
        <w:t xml:space="preserve"> </w:t>
      </w:r>
      <w:r w:rsidR="00A72677" w:rsidRPr="00567760">
        <w:rPr>
          <w:rFonts w:ascii="Arial" w:eastAsia="Arial" w:hAnsi="Arial" w:cs="Arial"/>
          <w:color w:val="231F20"/>
        </w:rPr>
        <w:t>of</w:t>
      </w:r>
      <w:r w:rsidR="00A72677" w:rsidRPr="00567760">
        <w:rPr>
          <w:rFonts w:ascii="Arial" w:eastAsia="Arial" w:hAnsi="Arial" w:cs="Arial"/>
          <w:color w:val="231F20"/>
          <w:spacing w:val="3"/>
        </w:rPr>
        <w:t xml:space="preserve"> </w:t>
      </w:r>
      <w:r w:rsidR="006E3856">
        <w:rPr>
          <w:rFonts w:ascii="Arial" w:eastAsia="Arial" w:hAnsi="Arial" w:cs="Arial"/>
          <w:color w:val="231F20"/>
          <w:w w:val="101"/>
        </w:rPr>
        <w:t>materials:</w:t>
      </w:r>
    </w:p>
    <w:p w14:paraId="29DC869A" w14:textId="77777777" w:rsidR="00561896" w:rsidRPr="00567760" w:rsidRDefault="00561896" w:rsidP="00567760">
      <w:pPr>
        <w:spacing w:after="0" w:line="240" w:lineRule="auto"/>
        <w:ind w:right="97"/>
        <w:rPr>
          <w:rFonts w:ascii="Arial" w:eastAsia="Arial" w:hAnsi="Arial" w:cs="Arial"/>
          <w:color w:val="231F20"/>
          <w:w w:val="101"/>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2"/>
      </w:tblGrid>
      <w:tr w:rsidR="00A72677" w:rsidRPr="00567760" w14:paraId="719095AD" w14:textId="77777777" w:rsidTr="00D5562D">
        <w:trPr>
          <w:trHeight w:val="1718"/>
        </w:trPr>
        <w:tc>
          <w:tcPr>
            <w:tcW w:w="10728" w:type="dxa"/>
            <w:shd w:val="clear" w:color="auto" w:fill="auto"/>
          </w:tcPr>
          <w:p w14:paraId="4E4DBEFD" w14:textId="77777777" w:rsidR="00E101D2" w:rsidRDefault="00E101D2" w:rsidP="00E101D2">
            <w:pPr>
              <w:widowControl/>
              <w:spacing w:after="0" w:line="240" w:lineRule="auto"/>
              <w:rPr>
                <w:ins w:id="0" w:author="Jennifer George" w:date="2019-10-22T22:12:00Z"/>
                <w:sz w:val="24"/>
                <w:szCs w:val="24"/>
                <w:lang w:val="en-GB"/>
              </w:rPr>
            </w:pPr>
            <w:proofErr w:type="spellStart"/>
            <w:ins w:id="1" w:author="Jennifer George" w:date="2019-10-22T22:12:00Z">
              <w:r>
                <w:rPr>
                  <w:rFonts w:ascii="Helvetica" w:hAnsi="Helvetica"/>
                  <w:color w:val="3C4043"/>
                  <w:spacing w:val="3"/>
                  <w:sz w:val="21"/>
                  <w:szCs w:val="21"/>
                  <w:shd w:val="clear" w:color="auto" w:fill="FFFFFF"/>
                </w:rPr>
                <w:t>Curedale</w:t>
              </w:r>
              <w:proofErr w:type="spellEnd"/>
              <w:r>
                <w:rPr>
                  <w:rFonts w:ascii="Helvetica" w:hAnsi="Helvetica"/>
                  <w:color w:val="3C4043"/>
                  <w:spacing w:val="3"/>
                  <w:sz w:val="21"/>
                  <w:szCs w:val="21"/>
                  <w:shd w:val="clear" w:color="auto" w:fill="FFFFFF"/>
                </w:rPr>
                <w:t xml:space="preserve">, Robert. Service </w:t>
              </w:r>
              <w:proofErr w:type="gramStart"/>
              <w:r>
                <w:rPr>
                  <w:rFonts w:ascii="Helvetica" w:hAnsi="Helvetica"/>
                  <w:color w:val="3C4043"/>
                  <w:spacing w:val="3"/>
                  <w:sz w:val="21"/>
                  <w:szCs w:val="21"/>
                  <w:shd w:val="clear" w:color="auto" w:fill="FFFFFF"/>
                </w:rPr>
                <w:t>Design :</w:t>
              </w:r>
              <w:proofErr w:type="gramEnd"/>
              <w:r>
                <w:rPr>
                  <w:rFonts w:ascii="Helvetica" w:hAnsi="Helvetica"/>
                  <w:color w:val="3C4043"/>
                  <w:spacing w:val="3"/>
                  <w:sz w:val="21"/>
                  <w:szCs w:val="21"/>
                  <w:shd w:val="clear" w:color="auto" w:fill="FFFFFF"/>
                </w:rPr>
                <w:t xml:space="preserve"> 250 Essential Methods. Topanga: Design Community College, 2013. Print.</w:t>
              </w:r>
              <w:r>
                <w:rPr>
                  <w:rFonts w:ascii="Helvetica" w:hAnsi="Helvetica"/>
                  <w:color w:val="3C4043"/>
                  <w:spacing w:val="3"/>
                  <w:sz w:val="21"/>
                  <w:szCs w:val="21"/>
                </w:rPr>
                <w:br/>
              </w:r>
              <w:r>
                <w:rPr>
                  <w:rFonts w:ascii="Helvetica" w:hAnsi="Helvetica"/>
                  <w:color w:val="3C4043"/>
                  <w:spacing w:val="3"/>
                  <w:sz w:val="21"/>
                  <w:szCs w:val="21"/>
                </w:rPr>
                <w:br/>
              </w:r>
              <w:r>
                <w:rPr>
                  <w:rFonts w:ascii="Helvetica" w:hAnsi="Helvetica"/>
                  <w:color w:val="3C4043"/>
                  <w:spacing w:val="3"/>
                  <w:sz w:val="21"/>
                  <w:szCs w:val="21"/>
                  <w:shd w:val="clear" w:color="auto" w:fill="FFFFFF"/>
                </w:rPr>
                <w:t>Monteiro, Mike. Design Is a Job. New York: Book Apart, 2012. Print. Book Apart (Ser.</w:t>
              </w:r>
              <w:proofErr w:type="gramStart"/>
              <w:r>
                <w:rPr>
                  <w:rFonts w:ascii="Helvetica" w:hAnsi="Helvetica"/>
                  <w:color w:val="3C4043"/>
                  <w:spacing w:val="3"/>
                  <w:sz w:val="21"/>
                  <w:szCs w:val="21"/>
                  <w:shd w:val="clear" w:color="auto" w:fill="FFFFFF"/>
                </w:rPr>
                <w:t>) ;</w:t>
              </w:r>
              <w:proofErr w:type="gramEnd"/>
              <w:r>
                <w:rPr>
                  <w:rFonts w:ascii="Helvetica" w:hAnsi="Helvetica"/>
                  <w:color w:val="3C4043"/>
                  <w:spacing w:val="3"/>
                  <w:sz w:val="21"/>
                  <w:szCs w:val="21"/>
                  <w:shd w:val="clear" w:color="auto" w:fill="FFFFFF"/>
                </w:rPr>
                <w:t xml:space="preserve"> No. 7.</w:t>
              </w:r>
            </w:ins>
          </w:p>
          <w:p w14:paraId="0C248F0D" w14:textId="41BF4063" w:rsidR="00465A6C" w:rsidRPr="00567760" w:rsidRDefault="00465A6C" w:rsidP="00567760">
            <w:pPr>
              <w:spacing w:after="0" w:line="240" w:lineRule="auto"/>
              <w:rPr>
                <w:rFonts w:ascii="Arial" w:hAnsi="Arial" w:cs="Arial"/>
              </w:rPr>
            </w:pPr>
          </w:p>
        </w:tc>
      </w:tr>
    </w:tbl>
    <w:p w14:paraId="52CAF147" w14:textId="77777777" w:rsidR="00BC6C2C" w:rsidRPr="00567760" w:rsidRDefault="00BC6C2C" w:rsidP="00567760">
      <w:pPr>
        <w:spacing w:after="0" w:line="240" w:lineRule="auto"/>
        <w:ind w:right="-20"/>
        <w:rPr>
          <w:rFonts w:ascii="Arial" w:eastAsia="Arial" w:hAnsi="Arial" w:cs="Arial"/>
          <w:b/>
          <w:bCs/>
          <w:color w:val="231F20"/>
        </w:rPr>
      </w:pPr>
    </w:p>
    <w:sectPr w:rsidR="00BC6C2C" w:rsidRPr="00567760" w:rsidSect="00FD70A2">
      <w:footerReference w:type="even" r:id="rId9"/>
      <w:footerReference w:type="default" r:id="rId10"/>
      <w:pgSz w:w="11920" w:h="16840"/>
      <w:pgMar w:top="832" w:right="740" w:bottom="851" w:left="560" w:header="0" w:footer="7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5EE6" w14:textId="77777777" w:rsidR="00FD70A2" w:rsidRDefault="00FD70A2">
      <w:pPr>
        <w:spacing w:after="0" w:line="240" w:lineRule="auto"/>
      </w:pPr>
      <w:r>
        <w:separator/>
      </w:r>
    </w:p>
  </w:endnote>
  <w:endnote w:type="continuationSeparator" w:id="0">
    <w:p w14:paraId="257E6A65" w14:textId="77777777" w:rsidR="00FD70A2" w:rsidRDefault="00FD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69A4" w14:textId="77777777" w:rsidR="006D6607" w:rsidRDefault="006D6607" w:rsidP="004D7D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F4A419" w14:textId="77777777" w:rsidR="006D6607" w:rsidRDefault="006D6607" w:rsidP="005246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FFF5" w14:textId="52E3E460" w:rsidR="006D6607" w:rsidRDefault="006D6607" w:rsidP="004D7D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039">
      <w:rPr>
        <w:rStyle w:val="PageNumber"/>
        <w:noProof/>
      </w:rPr>
      <w:t>2</w:t>
    </w:r>
    <w:r>
      <w:rPr>
        <w:rStyle w:val="PageNumber"/>
      </w:rPr>
      <w:fldChar w:fldCharType="end"/>
    </w:r>
  </w:p>
  <w:p w14:paraId="5529096F" w14:textId="77777777" w:rsidR="006D6607" w:rsidRDefault="006D6607" w:rsidP="005246C2">
    <w:pPr>
      <w:spacing w:after="0" w:line="200" w:lineRule="exact"/>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D925" w14:textId="77777777" w:rsidR="00FD70A2" w:rsidRDefault="00FD70A2">
      <w:pPr>
        <w:spacing w:after="0" w:line="240" w:lineRule="auto"/>
      </w:pPr>
      <w:r>
        <w:separator/>
      </w:r>
    </w:p>
  </w:footnote>
  <w:footnote w:type="continuationSeparator" w:id="0">
    <w:p w14:paraId="768B04F5" w14:textId="77777777" w:rsidR="00FD70A2" w:rsidRDefault="00FD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96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334C7"/>
    <w:multiLevelType w:val="hybridMultilevel"/>
    <w:tmpl w:val="2E38627C"/>
    <w:lvl w:ilvl="0" w:tplc="CF8A9FC0">
      <w:start w:val="1"/>
      <w:numFmt w:val="decimal"/>
      <w:lvlText w:val="%1)"/>
      <w:lvlJc w:val="left"/>
      <w:pPr>
        <w:ind w:left="360" w:hanging="360"/>
      </w:pPr>
      <w:rPr>
        <w:rFonts w:hint="default"/>
        <w:w w:val="1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511575"/>
    <w:multiLevelType w:val="multilevel"/>
    <w:tmpl w:val="9E4E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B4734"/>
    <w:multiLevelType w:val="multilevel"/>
    <w:tmpl w:val="B44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F0CBA"/>
    <w:multiLevelType w:val="multilevel"/>
    <w:tmpl w:val="2E38627C"/>
    <w:lvl w:ilvl="0">
      <w:start w:val="1"/>
      <w:numFmt w:val="decimal"/>
      <w:lvlText w:val="%1)"/>
      <w:lvlJc w:val="left"/>
      <w:pPr>
        <w:ind w:left="503" w:hanging="360"/>
      </w:pPr>
      <w:rPr>
        <w:rFonts w:hint="default"/>
        <w:w w:val="100"/>
      </w:rPr>
    </w:lvl>
    <w:lvl w:ilvl="1">
      <w:start w:val="1"/>
      <w:numFmt w:val="lowerLetter"/>
      <w:lvlText w:val="%2."/>
      <w:lvlJc w:val="left"/>
      <w:pPr>
        <w:ind w:left="1223" w:hanging="360"/>
      </w:pPr>
    </w:lvl>
    <w:lvl w:ilvl="2">
      <w:start w:val="1"/>
      <w:numFmt w:val="lowerRoman"/>
      <w:lvlText w:val="%3."/>
      <w:lvlJc w:val="right"/>
      <w:pPr>
        <w:ind w:left="1943" w:hanging="180"/>
      </w:pPr>
    </w:lvl>
    <w:lvl w:ilvl="3">
      <w:start w:val="1"/>
      <w:numFmt w:val="decimal"/>
      <w:lvlText w:val="%4."/>
      <w:lvlJc w:val="left"/>
      <w:pPr>
        <w:ind w:left="2663" w:hanging="360"/>
      </w:pPr>
    </w:lvl>
    <w:lvl w:ilvl="4">
      <w:start w:val="1"/>
      <w:numFmt w:val="lowerLetter"/>
      <w:lvlText w:val="%5."/>
      <w:lvlJc w:val="left"/>
      <w:pPr>
        <w:ind w:left="3383" w:hanging="360"/>
      </w:pPr>
    </w:lvl>
    <w:lvl w:ilvl="5">
      <w:start w:val="1"/>
      <w:numFmt w:val="lowerRoman"/>
      <w:lvlText w:val="%6."/>
      <w:lvlJc w:val="right"/>
      <w:pPr>
        <w:ind w:left="4103" w:hanging="180"/>
      </w:pPr>
    </w:lvl>
    <w:lvl w:ilvl="6">
      <w:start w:val="1"/>
      <w:numFmt w:val="decimal"/>
      <w:lvlText w:val="%7."/>
      <w:lvlJc w:val="left"/>
      <w:pPr>
        <w:ind w:left="4823" w:hanging="360"/>
      </w:pPr>
    </w:lvl>
    <w:lvl w:ilvl="7">
      <w:start w:val="1"/>
      <w:numFmt w:val="lowerLetter"/>
      <w:lvlText w:val="%8."/>
      <w:lvlJc w:val="left"/>
      <w:pPr>
        <w:ind w:left="5543" w:hanging="360"/>
      </w:pPr>
    </w:lvl>
    <w:lvl w:ilvl="8">
      <w:start w:val="1"/>
      <w:numFmt w:val="lowerRoman"/>
      <w:lvlText w:val="%9."/>
      <w:lvlJc w:val="right"/>
      <w:pPr>
        <w:ind w:left="6263" w:hanging="180"/>
      </w:pPr>
    </w:lvl>
  </w:abstractNum>
  <w:num w:numId="1" w16cid:durableId="1423453078">
    <w:abstractNumId w:val="3"/>
  </w:num>
  <w:num w:numId="2" w16cid:durableId="239604479">
    <w:abstractNumId w:val="2"/>
  </w:num>
  <w:num w:numId="3" w16cid:durableId="38671384">
    <w:abstractNumId w:val="1"/>
  </w:num>
  <w:num w:numId="4" w16cid:durableId="949624048">
    <w:abstractNumId w:val="4"/>
  </w:num>
  <w:num w:numId="5" w16cid:durableId="7166590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George">
    <w15:presenceInfo w15:providerId="AD" w15:userId="S::jgeor005@campus.goldsmiths.ac.uk::41dee4f5-2f8b-41cf-8af7-7e05f09802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3C"/>
    <w:rsid w:val="0000734A"/>
    <w:rsid w:val="00025D74"/>
    <w:rsid w:val="00064730"/>
    <w:rsid w:val="00085FEA"/>
    <w:rsid w:val="00096614"/>
    <w:rsid w:val="000A256B"/>
    <w:rsid w:val="000A3369"/>
    <w:rsid w:val="000A7832"/>
    <w:rsid w:val="000D75A3"/>
    <w:rsid w:val="00124796"/>
    <w:rsid w:val="0013780F"/>
    <w:rsid w:val="00137C74"/>
    <w:rsid w:val="00196585"/>
    <w:rsid w:val="001B42FA"/>
    <w:rsid w:val="001C47D8"/>
    <w:rsid w:val="001C47FB"/>
    <w:rsid w:val="001F2694"/>
    <w:rsid w:val="002243DA"/>
    <w:rsid w:val="0023401F"/>
    <w:rsid w:val="00261F26"/>
    <w:rsid w:val="00263B37"/>
    <w:rsid w:val="002733E0"/>
    <w:rsid w:val="002823ED"/>
    <w:rsid w:val="002B20D3"/>
    <w:rsid w:val="002B5CF3"/>
    <w:rsid w:val="002B7E66"/>
    <w:rsid w:val="002F4F16"/>
    <w:rsid w:val="003023D9"/>
    <w:rsid w:val="003364E2"/>
    <w:rsid w:val="00357FFE"/>
    <w:rsid w:val="003A76CE"/>
    <w:rsid w:val="003B415C"/>
    <w:rsid w:val="003F7439"/>
    <w:rsid w:val="004046B9"/>
    <w:rsid w:val="004448F4"/>
    <w:rsid w:val="00464008"/>
    <w:rsid w:val="00465A6C"/>
    <w:rsid w:val="00474257"/>
    <w:rsid w:val="00494A01"/>
    <w:rsid w:val="004A3964"/>
    <w:rsid w:val="004D0C7A"/>
    <w:rsid w:val="004D1417"/>
    <w:rsid w:val="004D37FE"/>
    <w:rsid w:val="004D7DD4"/>
    <w:rsid w:val="0050208E"/>
    <w:rsid w:val="00510B02"/>
    <w:rsid w:val="005246C2"/>
    <w:rsid w:val="00531C8D"/>
    <w:rsid w:val="00550F79"/>
    <w:rsid w:val="005546AE"/>
    <w:rsid w:val="00555FD8"/>
    <w:rsid w:val="00561896"/>
    <w:rsid w:val="005656F9"/>
    <w:rsid w:val="00567760"/>
    <w:rsid w:val="005719AE"/>
    <w:rsid w:val="00580094"/>
    <w:rsid w:val="00582495"/>
    <w:rsid w:val="005A2541"/>
    <w:rsid w:val="005A31BA"/>
    <w:rsid w:val="005D729A"/>
    <w:rsid w:val="0061208E"/>
    <w:rsid w:val="00662FB0"/>
    <w:rsid w:val="006635F4"/>
    <w:rsid w:val="006641B7"/>
    <w:rsid w:val="00664357"/>
    <w:rsid w:val="00685B56"/>
    <w:rsid w:val="006D6453"/>
    <w:rsid w:val="006D6607"/>
    <w:rsid w:val="006E1A9D"/>
    <w:rsid w:val="006E2B6F"/>
    <w:rsid w:val="006E3856"/>
    <w:rsid w:val="006F254E"/>
    <w:rsid w:val="006F5AC2"/>
    <w:rsid w:val="007145CD"/>
    <w:rsid w:val="007258D4"/>
    <w:rsid w:val="00764A17"/>
    <w:rsid w:val="00766F35"/>
    <w:rsid w:val="007743D3"/>
    <w:rsid w:val="007772B2"/>
    <w:rsid w:val="00784D1E"/>
    <w:rsid w:val="00793022"/>
    <w:rsid w:val="00794873"/>
    <w:rsid w:val="007A0564"/>
    <w:rsid w:val="007B03F3"/>
    <w:rsid w:val="007B24DF"/>
    <w:rsid w:val="007C4436"/>
    <w:rsid w:val="00801758"/>
    <w:rsid w:val="00802101"/>
    <w:rsid w:val="00804395"/>
    <w:rsid w:val="00825543"/>
    <w:rsid w:val="008409E6"/>
    <w:rsid w:val="008416ED"/>
    <w:rsid w:val="008537D8"/>
    <w:rsid w:val="008568C3"/>
    <w:rsid w:val="008611B6"/>
    <w:rsid w:val="008C0A7D"/>
    <w:rsid w:val="008C77A7"/>
    <w:rsid w:val="008E797D"/>
    <w:rsid w:val="00907BBB"/>
    <w:rsid w:val="00910E45"/>
    <w:rsid w:val="00924833"/>
    <w:rsid w:val="0096359D"/>
    <w:rsid w:val="009743B3"/>
    <w:rsid w:val="0099122B"/>
    <w:rsid w:val="009941A2"/>
    <w:rsid w:val="009B70E2"/>
    <w:rsid w:val="009C052A"/>
    <w:rsid w:val="009C69DE"/>
    <w:rsid w:val="009D1F56"/>
    <w:rsid w:val="00A10ADF"/>
    <w:rsid w:val="00A24D6E"/>
    <w:rsid w:val="00A26E15"/>
    <w:rsid w:val="00A51E17"/>
    <w:rsid w:val="00A60288"/>
    <w:rsid w:val="00A72677"/>
    <w:rsid w:val="00A76AFD"/>
    <w:rsid w:val="00A82796"/>
    <w:rsid w:val="00AA3E3C"/>
    <w:rsid w:val="00AC4A5B"/>
    <w:rsid w:val="00AC7F64"/>
    <w:rsid w:val="00AD3120"/>
    <w:rsid w:val="00AE08E8"/>
    <w:rsid w:val="00AF6EE7"/>
    <w:rsid w:val="00B60D98"/>
    <w:rsid w:val="00B70207"/>
    <w:rsid w:val="00B81A18"/>
    <w:rsid w:val="00BA0EDA"/>
    <w:rsid w:val="00BC5403"/>
    <w:rsid w:val="00BC6C2C"/>
    <w:rsid w:val="00BD528D"/>
    <w:rsid w:val="00BD598E"/>
    <w:rsid w:val="00BF31F4"/>
    <w:rsid w:val="00C1658B"/>
    <w:rsid w:val="00C21E3E"/>
    <w:rsid w:val="00C30589"/>
    <w:rsid w:val="00C306E1"/>
    <w:rsid w:val="00C404BD"/>
    <w:rsid w:val="00C420F4"/>
    <w:rsid w:val="00C52490"/>
    <w:rsid w:val="00C71C77"/>
    <w:rsid w:val="00C73152"/>
    <w:rsid w:val="00C916C2"/>
    <w:rsid w:val="00CB027A"/>
    <w:rsid w:val="00CB6483"/>
    <w:rsid w:val="00CC5D37"/>
    <w:rsid w:val="00CD7039"/>
    <w:rsid w:val="00CE4075"/>
    <w:rsid w:val="00CF0420"/>
    <w:rsid w:val="00D058CE"/>
    <w:rsid w:val="00D252A2"/>
    <w:rsid w:val="00D32969"/>
    <w:rsid w:val="00D331A9"/>
    <w:rsid w:val="00D53BCF"/>
    <w:rsid w:val="00D5562D"/>
    <w:rsid w:val="00D715D2"/>
    <w:rsid w:val="00DA0BBE"/>
    <w:rsid w:val="00DA2FD3"/>
    <w:rsid w:val="00DB3321"/>
    <w:rsid w:val="00DC1505"/>
    <w:rsid w:val="00DC2286"/>
    <w:rsid w:val="00DD4429"/>
    <w:rsid w:val="00E101D2"/>
    <w:rsid w:val="00E1424E"/>
    <w:rsid w:val="00E27979"/>
    <w:rsid w:val="00E7638F"/>
    <w:rsid w:val="00EA4227"/>
    <w:rsid w:val="00EC6A33"/>
    <w:rsid w:val="00ED6F39"/>
    <w:rsid w:val="00EE74D1"/>
    <w:rsid w:val="00F02D3F"/>
    <w:rsid w:val="00F040DA"/>
    <w:rsid w:val="00F543D4"/>
    <w:rsid w:val="00F6571E"/>
    <w:rsid w:val="00F66838"/>
    <w:rsid w:val="00FC1E56"/>
    <w:rsid w:val="00FD3088"/>
    <w:rsid w:val="00FD5547"/>
    <w:rsid w:val="00FD70A2"/>
    <w:rsid w:val="00FE6E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375F31"/>
  <w15:docId w15:val="{442B000B-2E49-0344-9810-5B7FC1BD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pPr>
      <w:widowControl w:val="0"/>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F6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C7F64"/>
    <w:rPr>
      <w:rFonts w:ascii="Segoe UI" w:hAnsi="Segoe UI" w:cs="Segoe UI"/>
      <w:sz w:val="18"/>
      <w:szCs w:val="18"/>
    </w:rPr>
  </w:style>
  <w:style w:type="table" w:styleId="TableGrid">
    <w:name w:val="Table Grid"/>
    <w:basedOn w:val="TableNormal"/>
    <w:uiPriority w:val="59"/>
    <w:rsid w:val="00CB6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E6E02"/>
    <w:rPr>
      <w:color w:val="0000FF"/>
      <w:u w:val="single"/>
    </w:rPr>
  </w:style>
  <w:style w:type="paragraph" w:styleId="Header">
    <w:name w:val="header"/>
    <w:basedOn w:val="Normal"/>
    <w:link w:val="HeaderChar"/>
    <w:uiPriority w:val="99"/>
    <w:unhideWhenUsed/>
    <w:rsid w:val="00AF6E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6EE7"/>
  </w:style>
  <w:style w:type="paragraph" w:styleId="Footer">
    <w:name w:val="footer"/>
    <w:basedOn w:val="Normal"/>
    <w:link w:val="FooterChar"/>
    <w:uiPriority w:val="99"/>
    <w:unhideWhenUsed/>
    <w:rsid w:val="00AF6E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EE7"/>
  </w:style>
  <w:style w:type="paragraph" w:customStyle="1" w:styleId="LightList-Accent31">
    <w:name w:val="Light List - Accent 31"/>
    <w:hidden/>
    <w:uiPriority w:val="99"/>
    <w:semiHidden/>
    <w:rsid w:val="00474257"/>
    <w:rPr>
      <w:sz w:val="22"/>
      <w:szCs w:val="22"/>
      <w:lang w:val="en-US" w:eastAsia="en-US"/>
    </w:rPr>
  </w:style>
  <w:style w:type="character" w:styleId="CommentReference">
    <w:name w:val="annotation reference"/>
    <w:uiPriority w:val="99"/>
    <w:semiHidden/>
    <w:unhideWhenUsed/>
    <w:rsid w:val="00474257"/>
    <w:rPr>
      <w:sz w:val="18"/>
      <w:szCs w:val="18"/>
    </w:rPr>
  </w:style>
  <w:style w:type="paragraph" w:styleId="CommentText">
    <w:name w:val="annotation text"/>
    <w:basedOn w:val="Normal"/>
    <w:link w:val="CommentTextChar"/>
    <w:uiPriority w:val="99"/>
    <w:unhideWhenUsed/>
    <w:rsid w:val="00474257"/>
    <w:rPr>
      <w:sz w:val="24"/>
      <w:szCs w:val="24"/>
    </w:rPr>
  </w:style>
  <w:style w:type="character" w:customStyle="1" w:styleId="CommentTextChar">
    <w:name w:val="Comment Text Char"/>
    <w:link w:val="CommentText"/>
    <w:uiPriority w:val="99"/>
    <w:rsid w:val="00474257"/>
    <w:rPr>
      <w:sz w:val="24"/>
      <w:szCs w:val="24"/>
      <w:lang w:val="en-US"/>
    </w:rPr>
  </w:style>
  <w:style w:type="paragraph" w:styleId="CommentSubject">
    <w:name w:val="annotation subject"/>
    <w:basedOn w:val="CommentText"/>
    <w:next w:val="CommentText"/>
    <w:link w:val="CommentSubjectChar"/>
    <w:uiPriority w:val="99"/>
    <w:semiHidden/>
    <w:unhideWhenUsed/>
    <w:rsid w:val="00474257"/>
    <w:rPr>
      <w:b/>
      <w:bCs/>
      <w:sz w:val="20"/>
      <w:szCs w:val="20"/>
    </w:rPr>
  </w:style>
  <w:style w:type="character" w:customStyle="1" w:styleId="CommentSubjectChar">
    <w:name w:val="Comment Subject Char"/>
    <w:link w:val="CommentSubject"/>
    <w:uiPriority w:val="99"/>
    <w:semiHidden/>
    <w:rsid w:val="00474257"/>
    <w:rPr>
      <w:b/>
      <w:bCs/>
      <w:sz w:val="24"/>
      <w:szCs w:val="24"/>
      <w:lang w:val="en-US"/>
    </w:rPr>
  </w:style>
  <w:style w:type="character" w:styleId="FollowedHyperlink">
    <w:name w:val="FollowedHyperlink"/>
    <w:uiPriority w:val="99"/>
    <w:semiHidden/>
    <w:unhideWhenUsed/>
    <w:rsid w:val="00A24D6E"/>
    <w:rPr>
      <w:color w:val="954F72"/>
      <w:u w:val="single"/>
    </w:rPr>
  </w:style>
  <w:style w:type="character" w:styleId="PageNumber">
    <w:name w:val="page number"/>
    <w:uiPriority w:val="99"/>
    <w:semiHidden/>
    <w:unhideWhenUsed/>
    <w:rsid w:val="00524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37175">
      <w:bodyDiv w:val="1"/>
      <w:marLeft w:val="0"/>
      <w:marRight w:val="0"/>
      <w:marTop w:val="0"/>
      <w:marBottom w:val="0"/>
      <w:divBdr>
        <w:top w:val="none" w:sz="0" w:space="0" w:color="auto"/>
        <w:left w:val="none" w:sz="0" w:space="0" w:color="auto"/>
        <w:bottom w:val="none" w:sz="0" w:space="0" w:color="auto"/>
        <w:right w:val="none" w:sz="0" w:space="0" w:color="auto"/>
      </w:divBdr>
      <w:divsChild>
        <w:div w:id="1194030719">
          <w:marLeft w:val="0"/>
          <w:marRight w:val="0"/>
          <w:marTop w:val="0"/>
          <w:marBottom w:val="0"/>
          <w:divBdr>
            <w:top w:val="none" w:sz="0" w:space="0" w:color="auto"/>
            <w:left w:val="none" w:sz="0" w:space="0" w:color="auto"/>
            <w:bottom w:val="none" w:sz="0" w:space="0" w:color="auto"/>
            <w:right w:val="none" w:sz="0" w:space="0" w:color="auto"/>
          </w:divBdr>
          <w:divsChild>
            <w:div w:id="2120637975">
              <w:marLeft w:val="0"/>
              <w:marRight w:val="0"/>
              <w:marTop w:val="0"/>
              <w:marBottom w:val="0"/>
              <w:divBdr>
                <w:top w:val="none" w:sz="0" w:space="0" w:color="auto"/>
                <w:left w:val="none" w:sz="0" w:space="0" w:color="auto"/>
                <w:bottom w:val="none" w:sz="0" w:space="0" w:color="auto"/>
                <w:right w:val="none" w:sz="0" w:space="0" w:color="auto"/>
              </w:divBdr>
              <w:divsChild>
                <w:div w:id="2060127500">
                  <w:marLeft w:val="0"/>
                  <w:marRight w:val="0"/>
                  <w:marTop w:val="0"/>
                  <w:marBottom w:val="0"/>
                  <w:divBdr>
                    <w:top w:val="none" w:sz="0" w:space="0" w:color="auto"/>
                    <w:left w:val="none" w:sz="0" w:space="0" w:color="auto"/>
                    <w:bottom w:val="none" w:sz="0" w:space="0" w:color="auto"/>
                    <w:right w:val="none" w:sz="0" w:space="0" w:color="auto"/>
                  </w:divBdr>
                  <w:divsChild>
                    <w:div w:id="771777836">
                      <w:marLeft w:val="0"/>
                      <w:marRight w:val="0"/>
                      <w:marTop w:val="0"/>
                      <w:marBottom w:val="0"/>
                      <w:divBdr>
                        <w:top w:val="none" w:sz="0" w:space="0" w:color="auto"/>
                        <w:left w:val="none" w:sz="0" w:space="0" w:color="auto"/>
                        <w:bottom w:val="none" w:sz="0" w:space="0" w:color="auto"/>
                        <w:right w:val="none" w:sz="0" w:space="0" w:color="auto"/>
                      </w:divBdr>
                      <w:divsChild>
                        <w:div w:id="173888025">
                          <w:marLeft w:val="0"/>
                          <w:marRight w:val="0"/>
                          <w:marTop w:val="0"/>
                          <w:marBottom w:val="0"/>
                          <w:divBdr>
                            <w:top w:val="none" w:sz="0" w:space="0" w:color="auto"/>
                            <w:left w:val="none" w:sz="0" w:space="0" w:color="auto"/>
                            <w:bottom w:val="none" w:sz="0" w:space="0" w:color="auto"/>
                            <w:right w:val="none" w:sz="0" w:space="0" w:color="auto"/>
                          </w:divBdr>
                          <w:divsChild>
                            <w:div w:id="813762380">
                              <w:marLeft w:val="0"/>
                              <w:marRight w:val="0"/>
                              <w:marTop w:val="0"/>
                              <w:marBottom w:val="300"/>
                              <w:divBdr>
                                <w:top w:val="single" w:sz="6" w:space="6" w:color="E3E3E3"/>
                                <w:left w:val="single" w:sz="6" w:space="0" w:color="E3E3E3"/>
                                <w:bottom w:val="single" w:sz="6" w:space="6" w:color="E3E3E3"/>
                                <w:right w:val="single" w:sz="6" w:space="0" w:color="E3E3E3"/>
                              </w:divBdr>
                              <w:divsChild>
                                <w:div w:id="617109658">
                                  <w:marLeft w:val="0"/>
                                  <w:marRight w:val="0"/>
                                  <w:marTop w:val="0"/>
                                  <w:marBottom w:val="0"/>
                                  <w:divBdr>
                                    <w:top w:val="none" w:sz="0" w:space="0" w:color="auto"/>
                                    <w:left w:val="none" w:sz="0" w:space="0" w:color="auto"/>
                                    <w:bottom w:val="none" w:sz="0" w:space="0" w:color="auto"/>
                                    <w:right w:val="none" w:sz="0" w:space="0" w:color="auto"/>
                                  </w:divBdr>
                                  <w:divsChild>
                                    <w:div w:id="1797605008">
                                      <w:marLeft w:val="0"/>
                                      <w:marRight w:val="0"/>
                                      <w:marTop w:val="0"/>
                                      <w:marBottom w:val="0"/>
                                      <w:divBdr>
                                        <w:top w:val="none" w:sz="0" w:space="0" w:color="auto"/>
                                        <w:left w:val="none" w:sz="0" w:space="0" w:color="auto"/>
                                        <w:bottom w:val="none" w:sz="0" w:space="0" w:color="auto"/>
                                        <w:right w:val="none" w:sz="0" w:space="0" w:color="auto"/>
                                      </w:divBdr>
                                      <w:divsChild>
                                        <w:div w:id="15917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952759">
      <w:bodyDiv w:val="1"/>
      <w:marLeft w:val="0"/>
      <w:marRight w:val="0"/>
      <w:marTop w:val="0"/>
      <w:marBottom w:val="0"/>
      <w:divBdr>
        <w:top w:val="none" w:sz="0" w:space="0" w:color="auto"/>
        <w:left w:val="none" w:sz="0" w:space="0" w:color="auto"/>
        <w:bottom w:val="none" w:sz="0" w:space="0" w:color="auto"/>
        <w:right w:val="none" w:sz="0" w:space="0" w:color="auto"/>
      </w:divBdr>
    </w:div>
    <w:div w:id="1686400241">
      <w:bodyDiv w:val="1"/>
      <w:marLeft w:val="0"/>
      <w:marRight w:val="0"/>
      <w:marTop w:val="0"/>
      <w:marBottom w:val="0"/>
      <w:divBdr>
        <w:top w:val="none" w:sz="0" w:space="0" w:color="auto"/>
        <w:left w:val="none" w:sz="0" w:space="0" w:color="auto"/>
        <w:bottom w:val="none" w:sz="0" w:space="0" w:color="auto"/>
        <w:right w:val="none" w:sz="0" w:space="0" w:color="auto"/>
      </w:divBdr>
      <w:divsChild>
        <w:div w:id="1248882695">
          <w:marLeft w:val="0"/>
          <w:marRight w:val="0"/>
          <w:marTop w:val="0"/>
          <w:marBottom w:val="0"/>
          <w:divBdr>
            <w:top w:val="none" w:sz="0" w:space="0" w:color="auto"/>
            <w:left w:val="none" w:sz="0" w:space="0" w:color="auto"/>
            <w:bottom w:val="none" w:sz="0" w:space="0" w:color="auto"/>
            <w:right w:val="none" w:sz="0" w:space="0" w:color="auto"/>
          </w:divBdr>
          <w:divsChild>
            <w:div w:id="618337033">
              <w:marLeft w:val="0"/>
              <w:marRight w:val="0"/>
              <w:marTop w:val="0"/>
              <w:marBottom w:val="0"/>
              <w:divBdr>
                <w:top w:val="none" w:sz="0" w:space="0" w:color="auto"/>
                <w:left w:val="none" w:sz="0" w:space="0" w:color="auto"/>
                <w:bottom w:val="none" w:sz="0" w:space="0" w:color="auto"/>
                <w:right w:val="none" w:sz="0" w:space="0" w:color="auto"/>
              </w:divBdr>
              <w:divsChild>
                <w:div w:id="1643384207">
                  <w:marLeft w:val="0"/>
                  <w:marRight w:val="0"/>
                  <w:marTop w:val="0"/>
                  <w:marBottom w:val="0"/>
                  <w:divBdr>
                    <w:top w:val="none" w:sz="0" w:space="0" w:color="auto"/>
                    <w:left w:val="none" w:sz="0" w:space="0" w:color="auto"/>
                    <w:bottom w:val="none" w:sz="0" w:space="0" w:color="auto"/>
                    <w:right w:val="none" w:sz="0" w:space="0" w:color="auto"/>
                  </w:divBdr>
                  <w:divsChild>
                    <w:div w:id="726610123">
                      <w:marLeft w:val="0"/>
                      <w:marRight w:val="0"/>
                      <w:marTop w:val="0"/>
                      <w:marBottom w:val="0"/>
                      <w:divBdr>
                        <w:top w:val="none" w:sz="0" w:space="0" w:color="auto"/>
                        <w:left w:val="none" w:sz="0" w:space="0" w:color="auto"/>
                        <w:bottom w:val="none" w:sz="0" w:space="0" w:color="auto"/>
                        <w:right w:val="none" w:sz="0" w:space="0" w:color="auto"/>
                      </w:divBdr>
                      <w:divsChild>
                        <w:div w:id="1184510750">
                          <w:marLeft w:val="0"/>
                          <w:marRight w:val="0"/>
                          <w:marTop w:val="0"/>
                          <w:marBottom w:val="0"/>
                          <w:divBdr>
                            <w:top w:val="none" w:sz="0" w:space="0" w:color="auto"/>
                            <w:left w:val="none" w:sz="0" w:space="0" w:color="auto"/>
                            <w:bottom w:val="none" w:sz="0" w:space="0" w:color="auto"/>
                            <w:right w:val="none" w:sz="0" w:space="0" w:color="auto"/>
                          </w:divBdr>
                          <w:divsChild>
                            <w:div w:id="75178962">
                              <w:marLeft w:val="0"/>
                              <w:marRight w:val="0"/>
                              <w:marTop w:val="0"/>
                              <w:marBottom w:val="300"/>
                              <w:divBdr>
                                <w:top w:val="single" w:sz="6" w:space="6" w:color="E3E3E3"/>
                                <w:left w:val="single" w:sz="6" w:space="0" w:color="E3E3E3"/>
                                <w:bottom w:val="single" w:sz="6" w:space="6" w:color="E3E3E3"/>
                                <w:right w:val="single" w:sz="6" w:space="0" w:color="E3E3E3"/>
                              </w:divBdr>
                              <w:divsChild>
                                <w:div w:id="1070038705">
                                  <w:marLeft w:val="0"/>
                                  <w:marRight w:val="0"/>
                                  <w:marTop w:val="0"/>
                                  <w:marBottom w:val="0"/>
                                  <w:divBdr>
                                    <w:top w:val="none" w:sz="0" w:space="0" w:color="auto"/>
                                    <w:left w:val="none" w:sz="0" w:space="0" w:color="auto"/>
                                    <w:bottom w:val="none" w:sz="0" w:space="0" w:color="auto"/>
                                    <w:right w:val="none" w:sz="0" w:space="0" w:color="auto"/>
                                  </w:divBdr>
                                  <w:divsChild>
                                    <w:div w:id="1868711052">
                                      <w:marLeft w:val="0"/>
                                      <w:marRight w:val="0"/>
                                      <w:marTop w:val="0"/>
                                      <w:marBottom w:val="0"/>
                                      <w:divBdr>
                                        <w:top w:val="none" w:sz="0" w:space="0" w:color="auto"/>
                                        <w:left w:val="none" w:sz="0" w:space="0" w:color="auto"/>
                                        <w:bottom w:val="none" w:sz="0" w:space="0" w:color="auto"/>
                                        <w:right w:val="none" w:sz="0" w:space="0" w:color="auto"/>
                                      </w:divBdr>
                                      <w:divsChild>
                                        <w:div w:id="13773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059179">
      <w:bodyDiv w:val="1"/>
      <w:marLeft w:val="0"/>
      <w:marRight w:val="0"/>
      <w:marTop w:val="0"/>
      <w:marBottom w:val="0"/>
      <w:divBdr>
        <w:top w:val="none" w:sz="0" w:space="0" w:color="auto"/>
        <w:left w:val="none" w:sz="0" w:space="0" w:color="auto"/>
        <w:bottom w:val="none" w:sz="0" w:space="0" w:color="auto"/>
        <w:right w:val="none" w:sz="0" w:space="0" w:color="auto"/>
      </w:divBdr>
      <w:divsChild>
        <w:div w:id="2129349813">
          <w:marLeft w:val="0"/>
          <w:marRight w:val="0"/>
          <w:marTop w:val="0"/>
          <w:marBottom w:val="0"/>
          <w:divBdr>
            <w:top w:val="none" w:sz="0" w:space="0" w:color="auto"/>
            <w:left w:val="none" w:sz="0" w:space="0" w:color="auto"/>
            <w:bottom w:val="none" w:sz="0" w:space="0" w:color="auto"/>
            <w:right w:val="none" w:sz="0" w:space="0" w:color="auto"/>
          </w:divBdr>
          <w:divsChild>
            <w:div w:id="1845318665">
              <w:marLeft w:val="0"/>
              <w:marRight w:val="0"/>
              <w:marTop w:val="0"/>
              <w:marBottom w:val="0"/>
              <w:divBdr>
                <w:top w:val="none" w:sz="0" w:space="0" w:color="auto"/>
                <w:left w:val="none" w:sz="0" w:space="0" w:color="auto"/>
                <w:bottom w:val="none" w:sz="0" w:space="0" w:color="auto"/>
                <w:right w:val="none" w:sz="0" w:space="0" w:color="auto"/>
              </w:divBdr>
              <w:divsChild>
                <w:div w:id="1165130210">
                  <w:marLeft w:val="0"/>
                  <w:marRight w:val="0"/>
                  <w:marTop w:val="0"/>
                  <w:marBottom w:val="0"/>
                  <w:divBdr>
                    <w:top w:val="none" w:sz="0" w:space="0" w:color="auto"/>
                    <w:left w:val="none" w:sz="0" w:space="0" w:color="auto"/>
                    <w:bottom w:val="none" w:sz="0" w:space="0" w:color="auto"/>
                    <w:right w:val="none" w:sz="0" w:space="0" w:color="auto"/>
                  </w:divBdr>
                  <w:divsChild>
                    <w:div w:id="540410542">
                      <w:marLeft w:val="0"/>
                      <w:marRight w:val="0"/>
                      <w:marTop w:val="0"/>
                      <w:marBottom w:val="0"/>
                      <w:divBdr>
                        <w:top w:val="none" w:sz="0" w:space="0" w:color="auto"/>
                        <w:left w:val="none" w:sz="0" w:space="0" w:color="auto"/>
                        <w:bottom w:val="none" w:sz="0" w:space="0" w:color="auto"/>
                        <w:right w:val="none" w:sz="0" w:space="0" w:color="auto"/>
                      </w:divBdr>
                      <w:divsChild>
                        <w:div w:id="959604100">
                          <w:marLeft w:val="0"/>
                          <w:marRight w:val="0"/>
                          <w:marTop w:val="0"/>
                          <w:marBottom w:val="0"/>
                          <w:divBdr>
                            <w:top w:val="none" w:sz="0" w:space="0" w:color="auto"/>
                            <w:left w:val="none" w:sz="0" w:space="0" w:color="auto"/>
                            <w:bottom w:val="none" w:sz="0" w:space="0" w:color="auto"/>
                            <w:right w:val="none" w:sz="0" w:space="0" w:color="auto"/>
                          </w:divBdr>
                          <w:divsChild>
                            <w:div w:id="1596011758">
                              <w:marLeft w:val="0"/>
                              <w:marRight w:val="0"/>
                              <w:marTop w:val="0"/>
                              <w:marBottom w:val="300"/>
                              <w:divBdr>
                                <w:top w:val="single" w:sz="6" w:space="6" w:color="E3E3E3"/>
                                <w:left w:val="single" w:sz="6" w:space="0" w:color="E3E3E3"/>
                                <w:bottom w:val="single" w:sz="6" w:space="6" w:color="E3E3E3"/>
                                <w:right w:val="single" w:sz="6" w:space="0" w:color="E3E3E3"/>
                              </w:divBdr>
                              <w:divsChild>
                                <w:div w:id="636880498">
                                  <w:marLeft w:val="0"/>
                                  <w:marRight w:val="0"/>
                                  <w:marTop w:val="0"/>
                                  <w:marBottom w:val="0"/>
                                  <w:divBdr>
                                    <w:top w:val="none" w:sz="0" w:space="0" w:color="auto"/>
                                    <w:left w:val="none" w:sz="0" w:space="0" w:color="auto"/>
                                    <w:bottom w:val="none" w:sz="0" w:space="0" w:color="auto"/>
                                    <w:right w:val="none" w:sz="0" w:space="0" w:color="auto"/>
                                  </w:divBdr>
                                  <w:divsChild>
                                    <w:div w:id="262954585">
                                      <w:marLeft w:val="0"/>
                                      <w:marRight w:val="0"/>
                                      <w:marTop w:val="0"/>
                                      <w:marBottom w:val="0"/>
                                      <w:divBdr>
                                        <w:top w:val="none" w:sz="0" w:space="0" w:color="auto"/>
                                        <w:left w:val="none" w:sz="0" w:space="0" w:color="auto"/>
                                        <w:bottom w:val="none" w:sz="0" w:space="0" w:color="auto"/>
                                        <w:right w:val="none" w:sz="0" w:space="0" w:color="auto"/>
                                      </w:divBdr>
                                      <w:divsChild>
                                        <w:div w:id="7531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577554">
      <w:bodyDiv w:val="1"/>
      <w:marLeft w:val="0"/>
      <w:marRight w:val="0"/>
      <w:marTop w:val="0"/>
      <w:marBottom w:val="0"/>
      <w:divBdr>
        <w:top w:val="none" w:sz="0" w:space="0" w:color="auto"/>
        <w:left w:val="none" w:sz="0" w:space="0" w:color="auto"/>
        <w:bottom w:val="none" w:sz="0" w:space="0" w:color="auto"/>
        <w:right w:val="none" w:sz="0" w:space="0" w:color="auto"/>
      </w:divBdr>
      <w:divsChild>
        <w:div w:id="1466776753">
          <w:marLeft w:val="0"/>
          <w:marRight w:val="0"/>
          <w:marTop w:val="0"/>
          <w:marBottom w:val="0"/>
          <w:divBdr>
            <w:top w:val="none" w:sz="0" w:space="0" w:color="auto"/>
            <w:left w:val="none" w:sz="0" w:space="0" w:color="auto"/>
            <w:bottom w:val="none" w:sz="0" w:space="0" w:color="auto"/>
            <w:right w:val="none" w:sz="0" w:space="0" w:color="auto"/>
          </w:divBdr>
          <w:divsChild>
            <w:div w:id="201746351">
              <w:marLeft w:val="0"/>
              <w:marRight w:val="0"/>
              <w:marTop w:val="0"/>
              <w:marBottom w:val="0"/>
              <w:divBdr>
                <w:top w:val="none" w:sz="0" w:space="0" w:color="auto"/>
                <w:left w:val="none" w:sz="0" w:space="0" w:color="auto"/>
                <w:bottom w:val="none" w:sz="0" w:space="0" w:color="auto"/>
                <w:right w:val="none" w:sz="0" w:space="0" w:color="auto"/>
              </w:divBdr>
              <w:divsChild>
                <w:div w:id="2066904659">
                  <w:marLeft w:val="0"/>
                  <w:marRight w:val="0"/>
                  <w:marTop w:val="0"/>
                  <w:marBottom w:val="0"/>
                  <w:divBdr>
                    <w:top w:val="none" w:sz="0" w:space="0" w:color="auto"/>
                    <w:left w:val="none" w:sz="0" w:space="0" w:color="auto"/>
                    <w:bottom w:val="none" w:sz="0" w:space="0" w:color="auto"/>
                    <w:right w:val="none" w:sz="0" w:space="0" w:color="auto"/>
                  </w:divBdr>
                  <w:divsChild>
                    <w:div w:id="654921003">
                      <w:marLeft w:val="0"/>
                      <w:marRight w:val="0"/>
                      <w:marTop w:val="0"/>
                      <w:marBottom w:val="0"/>
                      <w:divBdr>
                        <w:top w:val="none" w:sz="0" w:space="0" w:color="auto"/>
                        <w:left w:val="none" w:sz="0" w:space="0" w:color="auto"/>
                        <w:bottom w:val="none" w:sz="0" w:space="0" w:color="auto"/>
                        <w:right w:val="none" w:sz="0" w:space="0" w:color="auto"/>
                      </w:divBdr>
                      <w:divsChild>
                        <w:div w:id="138425032">
                          <w:marLeft w:val="0"/>
                          <w:marRight w:val="0"/>
                          <w:marTop w:val="0"/>
                          <w:marBottom w:val="0"/>
                          <w:divBdr>
                            <w:top w:val="none" w:sz="0" w:space="0" w:color="auto"/>
                            <w:left w:val="none" w:sz="0" w:space="0" w:color="auto"/>
                            <w:bottom w:val="none" w:sz="0" w:space="0" w:color="auto"/>
                            <w:right w:val="none" w:sz="0" w:space="0" w:color="auto"/>
                          </w:divBdr>
                          <w:divsChild>
                            <w:div w:id="1918784531">
                              <w:marLeft w:val="0"/>
                              <w:marRight w:val="0"/>
                              <w:marTop w:val="0"/>
                              <w:marBottom w:val="300"/>
                              <w:divBdr>
                                <w:top w:val="single" w:sz="6" w:space="6" w:color="E3E3E3"/>
                                <w:left w:val="single" w:sz="6" w:space="0" w:color="E3E3E3"/>
                                <w:bottom w:val="single" w:sz="6" w:space="6" w:color="E3E3E3"/>
                                <w:right w:val="single" w:sz="6" w:space="0" w:color="E3E3E3"/>
                              </w:divBdr>
                              <w:divsChild>
                                <w:div w:id="544221053">
                                  <w:marLeft w:val="0"/>
                                  <w:marRight w:val="0"/>
                                  <w:marTop w:val="0"/>
                                  <w:marBottom w:val="0"/>
                                  <w:divBdr>
                                    <w:top w:val="none" w:sz="0" w:space="0" w:color="auto"/>
                                    <w:left w:val="none" w:sz="0" w:space="0" w:color="auto"/>
                                    <w:bottom w:val="none" w:sz="0" w:space="0" w:color="auto"/>
                                    <w:right w:val="none" w:sz="0" w:space="0" w:color="auto"/>
                                  </w:divBdr>
                                  <w:divsChild>
                                    <w:div w:id="1411462625">
                                      <w:marLeft w:val="0"/>
                                      <w:marRight w:val="0"/>
                                      <w:marTop w:val="0"/>
                                      <w:marBottom w:val="0"/>
                                      <w:divBdr>
                                        <w:top w:val="none" w:sz="0" w:space="0" w:color="auto"/>
                                        <w:left w:val="none" w:sz="0" w:space="0" w:color="auto"/>
                                        <w:bottom w:val="none" w:sz="0" w:space="0" w:color="auto"/>
                                        <w:right w:val="none" w:sz="0" w:space="0" w:color="auto"/>
                                      </w:divBdr>
                                      <w:divsChild>
                                        <w:div w:id="370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7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32946-063D-884F-819F-ED12705B6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3002</Characters>
  <Application>Microsoft Office Word</Application>
  <DocSecurity>0</DocSecurity>
  <Lines>43</Lines>
  <Paragraphs>6</Paragraphs>
  <ScaleCrop>false</ScaleCrop>
  <HeadingPairs>
    <vt:vector size="2" baseType="variant">
      <vt:variant>
        <vt:lpstr>Title</vt:lpstr>
      </vt:variant>
      <vt:variant>
        <vt:i4>1</vt:i4>
      </vt:variant>
    </vt:vector>
  </HeadingPairs>
  <TitlesOfParts>
    <vt:vector size="1" baseType="lpstr">
      <vt:lpstr>GS Module Proposal Form extended.pdf</vt:lpstr>
    </vt:vector>
  </TitlesOfParts>
  <Company>Microsoft</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Module Proposal Form extended.pdf</dc:title>
  <dc:subject/>
  <dc:creator>mus01aro</dc:creator>
  <cp:keywords/>
  <cp:lastModifiedBy>Rachel Falconer</cp:lastModifiedBy>
  <cp:revision>2</cp:revision>
  <dcterms:created xsi:type="dcterms:W3CDTF">2024-01-03T19:40:00Z</dcterms:created>
  <dcterms:modified xsi:type="dcterms:W3CDTF">2024-01-03T19:40:00Z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2015-01-13T00:00:00Z</vt:filetime>
  </property>
  <property fmtid="{D5CDD505-2E9C-101B-9397-08002B2CF9AE}" pid="3" name="LastSaved">
    <vt:filetime>2015-01-13T00:00:00Z</vt:filetime>
  </property>
</Properties>
</file>